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9D18" w14:textId="77777777" w:rsidR="001055AC" w:rsidRDefault="001055AC" w:rsidP="00DD7152">
      <w:pPr>
        <w:jc w:val="center"/>
        <w:rPr>
          <w:rFonts w:eastAsia="Times New Roman"/>
        </w:rPr>
      </w:pPr>
      <w:r>
        <w:rPr>
          <w:rFonts w:eastAsia="Times New Roman"/>
        </w:rPr>
        <w:t>Министерство образования и науки Российской Федерации</w:t>
      </w:r>
    </w:p>
    <w:p w14:paraId="675E7569" w14:textId="77777777" w:rsidR="001055AC" w:rsidRDefault="001055AC" w:rsidP="001055AC">
      <w:pPr>
        <w:ind w:right="-7"/>
        <w:jc w:val="center"/>
        <w:rPr>
          <w:rFonts w:eastAsia="Times New Roman" w:cs="Times New Roman"/>
          <w:sz w:val="32"/>
        </w:rPr>
      </w:pPr>
      <w:r>
        <w:object w:dxaOrig="9672" w:dyaOrig="2244" w14:anchorId="1DE732BF">
          <v:rect id="rectole0000000000" o:spid="_x0000_i1025" style="width:483pt;height:115.5pt" o:ole="" o:preferrelative="t" stroked="f">
            <v:imagedata r:id="rId8" o:title=""/>
          </v:rect>
          <o:OLEObject Type="Embed" ProgID="StaticMetafile" ShapeID="rectole0000000000" DrawAspect="Content" ObjectID="_1681031603" r:id="rId9"/>
        </w:object>
      </w:r>
      <w:r>
        <w:rPr>
          <w:rFonts w:eastAsia="Times New Roman" w:cs="Times New Roman"/>
          <w:sz w:val="32"/>
        </w:rPr>
        <w:t>Московский ордена Ленина, ордена Октябрьской Революции и ордена Трудового Красного Знамени</w:t>
      </w:r>
    </w:p>
    <w:p w14:paraId="2DCB393A" w14:textId="77777777" w:rsidR="001055AC" w:rsidRDefault="001055AC" w:rsidP="001055AC">
      <w:pPr>
        <w:ind w:left="708" w:right="-7"/>
        <w:jc w:val="center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sz w:val="32"/>
        </w:rPr>
        <w:t>государственный технический университет им. Н.Э. Баумана</w:t>
      </w:r>
    </w:p>
    <w:p w14:paraId="685F381D" w14:textId="77777777" w:rsidR="001055AC" w:rsidRDefault="001055AC" w:rsidP="001055AC">
      <w:pPr>
        <w:jc w:val="center"/>
        <w:rPr>
          <w:rFonts w:eastAsia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29DC1" wp14:editId="18BAE3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70915" cy="1143000"/>
            <wp:effectExtent l="0" t="0" r="635" b="0"/>
            <wp:wrapNone/>
            <wp:docPr id="2" name="Рисунок 2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ACC5" w14:textId="77777777" w:rsidR="001055AC" w:rsidRDefault="001055AC" w:rsidP="001055AC">
      <w:pPr>
        <w:jc w:val="center"/>
        <w:rPr>
          <w:rFonts w:eastAsia="Times New Roman" w:cs="Times New Roman"/>
          <w:sz w:val="32"/>
          <w:u w:val="single"/>
        </w:rPr>
      </w:pPr>
    </w:p>
    <w:p w14:paraId="0A08BB31" w14:textId="77777777" w:rsidR="001055AC" w:rsidRDefault="001055AC" w:rsidP="001055AC">
      <w:pPr>
        <w:jc w:val="center"/>
        <w:rPr>
          <w:rFonts w:eastAsia="Times New Roman" w:cs="Times New Roman"/>
          <w:sz w:val="32"/>
          <w:u w:val="single"/>
        </w:rPr>
      </w:pPr>
    </w:p>
    <w:p w14:paraId="0C01EE11" w14:textId="77777777" w:rsidR="001055AC" w:rsidRDefault="001055AC" w:rsidP="001055AC">
      <w:pPr>
        <w:jc w:val="center"/>
        <w:rPr>
          <w:rFonts w:eastAsia="Times New Roman" w:cs="Times New Roman"/>
          <w:sz w:val="32"/>
          <w:u w:val="single"/>
        </w:rPr>
      </w:pPr>
    </w:p>
    <w:p w14:paraId="4116BC8C" w14:textId="77777777" w:rsidR="001055AC" w:rsidRDefault="001055AC" w:rsidP="001055AC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sz w:val="32"/>
        </w:rPr>
        <w:t>Кафедра «Ракетные двигатели»</w:t>
      </w:r>
    </w:p>
    <w:p w14:paraId="204C0D72" w14:textId="77777777" w:rsidR="001055AC" w:rsidRDefault="001055AC" w:rsidP="001055AC">
      <w:pPr>
        <w:jc w:val="center"/>
        <w:rPr>
          <w:rFonts w:eastAsia="Times New Roman" w:cs="Times New Roman"/>
          <w:b/>
          <w:sz w:val="36"/>
        </w:rPr>
      </w:pPr>
      <w:r>
        <w:rPr>
          <w:rFonts w:eastAsia="Times New Roman" w:cs="Times New Roman"/>
          <w:b/>
          <w:sz w:val="36"/>
        </w:rPr>
        <w:t>РАСЧЕТНО-ПОЯСНИТЕЛЬНАЯ ЗАПИСКА К КУРСОВОМУ ПРОЕКТУ</w:t>
      </w:r>
    </w:p>
    <w:p w14:paraId="20AC85F0" w14:textId="77777777" w:rsidR="001055AC" w:rsidRDefault="001055AC" w:rsidP="001055AC">
      <w:pPr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6"/>
        </w:rPr>
        <w:t>«Технология производства и свойства тверд</w:t>
      </w:r>
      <w:r w:rsidR="008F051C">
        <w:rPr>
          <w:rFonts w:eastAsia="Times New Roman" w:cs="Times New Roman"/>
          <w:sz w:val="36"/>
        </w:rPr>
        <w:t>ых</w:t>
      </w:r>
      <w:r>
        <w:rPr>
          <w:rFonts w:eastAsia="Times New Roman" w:cs="Times New Roman"/>
          <w:sz w:val="36"/>
        </w:rPr>
        <w:t xml:space="preserve"> топлив»</w:t>
      </w:r>
    </w:p>
    <w:p w14:paraId="159B1285" w14:textId="77777777" w:rsidR="001055AC" w:rsidRDefault="001055AC" w:rsidP="001055AC">
      <w:pPr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sz w:val="32"/>
          <w:u w:val="single"/>
        </w:rPr>
        <w:t>Вариант № 8</w:t>
      </w:r>
    </w:p>
    <w:p w14:paraId="792232FB" w14:textId="77777777" w:rsidR="001055AC" w:rsidRDefault="001055AC" w:rsidP="001055AC">
      <w:pPr>
        <w:rPr>
          <w:rFonts w:eastAsia="Times New Roman" w:cs="Times New Roman"/>
          <w:u w:val="single"/>
        </w:rPr>
      </w:pPr>
    </w:p>
    <w:p w14:paraId="300AD001" w14:textId="77777777" w:rsidR="001055AC" w:rsidRDefault="001055AC" w:rsidP="001055AC">
      <w:pPr>
        <w:ind w:firstLine="567"/>
        <w:jc w:val="right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 xml:space="preserve">Выполнил студент группы Э1-82                                     </w:t>
      </w:r>
      <w:r w:rsidR="00D1240C">
        <w:rPr>
          <w:rFonts w:eastAsia="Times New Roman" w:cs="Times New Roman"/>
          <w:u w:val="single"/>
        </w:rPr>
        <w:t>Лигостаев В. В.</w:t>
      </w:r>
    </w:p>
    <w:p w14:paraId="29DA83EA" w14:textId="77777777" w:rsidR="001055AC" w:rsidRDefault="001055AC" w:rsidP="001055AC">
      <w:pPr>
        <w:ind w:firstLine="3261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Подпись дата</w:t>
      </w:r>
    </w:p>
    <w:p w14:paraId="3F0381C6" w14:textId="77777777" w:rsidR="001055AC" w:rsidRDefault="001055AC" w:rsidP="001055AC">
      <w:pPr>
        <w:ind w:firstLine="3261"/>
        <w:jc w:val="center"/>
        <w:rPr>
          <w:rFonts w:eastAsia="Times New Roman" w:cs="Times New Roman"/>
          <w:sz w:val="22"/>
        </w:rPr>
      </w:pPr>
    </w:p>
    <w:p w14:paraId="049653A3" w14:textId="77777777" w:rsidR="001055AC" w:rsidRDefault="001055AC" w:rsidP="001055AC">
      <w:pPr>
        <w:ind w:firstLine="851"/>
        <w:jc w:val="right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Научный руководитель проекта                                         Арефьев К. Ю.</w:t>
      </w:r>
    </w:p>
    <w:p w14:paraId="16134B5D" w14:textId="77777777" w:rsidR="001055AC" w:rsidRDefault="001055AC" w:rsidP="001055AC">
      <w:pPr>
        <w:ind w:firstLine="3261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Подпись дата</w:t>
      </w:r>
    </w:p>
    <w:p w14:paraId="7D3EFCA2" w14:textId="77777777" w:rsidR="001055AC" w:rsidRDefault="001055AC" w:rsidP="001055AC">
      <w:pPr>
        <w:ind w:firstLine="3261"/>
        <w:jc w:val="center"/>
        <w:rPr>
          <w:rFonts w:eastAsia="Times New Roman" w:cs="Times New Roman"/>
        </w:rPr>
      </w:pPr>
    </w:p>
    <w:p w14:paraId="746EC87C" w14:textId="77777777" w:rsidR="001055AC" w:rsidRDefault="001055AC" w:rsidP="001055AC">
      <w:pPr>
        <w:ind w:firstLine="3261"/>
        <w:jc w:val="center"/>
        <w:rPr>
          <w:rFonts w:eastAsia="Times New Roman" w:cs="Times New Roman"/>
        </w:rPr>
      </w:pPr>
    </w:p>
    <w:p w14:paraId="590E4424" w14:textId="77777777" w:rsidR="001055AC" w:rsidRDefault="001055AC" w:rsidP="001055AC">
      <w:pPr>
        <w:ind w:firstLine="3261"/>
        <w:jc w:val="center"/>
        <w:rPr>
          <w:rFonts w:eastAsia="Times New Roman" w:cs="Times New Roman"/>
        </w:rPr>
      </w:pPr>
    </w:p>
    <w:p w14:paraId="1359061A" w14:textId="77777777" w:rsidR="001055AC" w:rsidRDefault="001055AC" w:rsidP="001055AC">
      <w:pPr>
        <w:tabs>
          <w:tab w:val="left" w:pos="8080"/>
          <w:tab w:val="left" w:pos="8647"/>
        </w:tabs>
        <w:jc w:val="center"/>
        <w:rPr>
          <w:rFonts w:eastAsia="Times New Roman" w:cs="Times New Roman"/>
        </w:rPr>
      </w:pPr>
    </w:p>
    <w:p w14:paraId="594BD1EF" w14:textId="77777777" w:rsidR="001055AC" w:rsidRDefault="001055AC" w:rsidP="00FA642E">
      <w:pPr>
        <w:jc w:val="center"/>
      </w:pPr>
      <w:r>
        <w:rPr>
          <w:rFonts w:eastAsia="Times New Roman" w:cs="Times New Roman"/>
        </w:rPr>
        <w:t>Москва – 2019 г.</w:t>
      </w:r>
    </w:p>
    <w:sdt>
      <w:sdtPr>
        <w:id w:val="731502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1AA65" w14:textId="77777777" w:rsidR="004E3961" w:rsidRPr="00DD7152" w:rsidRDefault="004E3961" w:rsidP="00DD7152">
          <w:r>
            <w:t>Оглавление</w:t>
          </w:r>
        </w:p>
        <w:p w14:paraId="3CB2C619" w14:textId="77777777" w:rsidR="00AA1561" w:rsidRDefault="004E396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301" w:history="1">
            <w:r w:rsidR="00AA1561" w:rsidRPr="00912519">
              <w:rPr>
                <w:rStyle w:val="a3"/>
                <w:noProof/>
              </w:rPr>
              <w:t>Введение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_Toc10679301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31668C04" w14:textId="77777777" w:rsidR="00AA1561" w:rsidRDefault="008F3D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2" w:history="1">
            <w:r w:rsidR="00AA1561" w:rsidRPr="00912519">
              <w:rPr>
                <w:rStyle w:val="a3"/>
                <w:noProof/>
              </w:rPr>
              <w:t>1.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Задание на проектирование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_Toc10679302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5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4616549D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3" w:history="1">
            <w:r w:rsidR="00AA1561" w:rsidRPr="00912519">
              <w:rPr>
                <w:rStyle w:val="a3"/>
                <w:noProof/>
              </w:rPr>
              <w:t>1.1.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Характеристики топлива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_Toc10679303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7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1B8D8BC" w14:textId="77777777" w:rsidR="00AA1561" w:rsidRDefault="008F3D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4" w:history="1">
            <w:r w:rsidR="00AA1561" w:rsidRPr="00912519">
              <w:rPr>
                <w:rStyle w:val="a3"/>
                <w:noProof/>
              </w:rPr>
              <w:t>2.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Общий вид заряда СТРТ совместно с корпусом РДТТ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_Toc10679304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8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0B5F8C00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5" w:history="1">
            <w:r w:rsidR="00AA1561" w:rsidRPr="00912519">
              <w:rPr>
                <w:rStyle w:val="a3"/>
                <w:noProof/>
              </w:rPr>
              <w:t>2.1.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Заряд СТРТ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_Toc10679305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8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B8A9E76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6" w:history="1">
            <w:r w:rsidR="00AA1561" w:rsidRPr="00912519">
              <w:rPr>
                <w:rStyle w:val="a3"/>
                <w:noProof/>
              </w:rPr>
              <w:t>2.2.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Корпус РДТТ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_Toc10679306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9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3FEDF321" w14:textId="77777777" w:rsidR="00AA1561" w:rsidRDefault="008F3D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7" w:history="1">
            <w:r w:rsidR="00AA1561" w:rsidRPr="00912519">
              <w:rPr>
                <w:rStyle w:val="a3"/>
                <w:noProof/>
              </w:rPr>
              <w:t>3.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Технологический процесс изготовления заряда из СТРТ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_Toc10679307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11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2694FFF2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8" w:history="1">
            <w:r w:rsidR="00AA1561" w:rsidRPr="00912519">
              <w:rPr>
                <w:rStyle w:val="a3"/>
                <w:noProof/>
              </w:rPr>
              <w:t>3.1.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Приготовление рабочей смеси порошкообразных компонентов (РСПК)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_Toc10679308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12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3D2BC147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09" w:history="1">
            <w:r w:rsidR="00AA1561" w:rsidRPr="00912519">
              <w:rPr>
                <w:rStyle w:val="a3"/>
                <w:noProof/>
              </w:rPr>
              <w:t>3.2.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Подготовка алюминия, пластификатора и ГСВ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_Toc10679309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2A29CE1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0" w:history="1">
            <w:r w:rsidR="00AA1561" w:rsidRPr="00912519">
              <w:rPr>
                <w:rStyle w:val="a3"/>
                <w:noProof/>
              </w:rPr>
              <w:t>3.3.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Подготовка корпусов двигателей и формующей оснастки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_Toc10679310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15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436946A5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1" w:history="1">
            <w:r w:rsidR="00AA1561" w:rsidRPr="00912519">
              <w:rPr>
                <w:rStyle w:val="a3"/>
                <w:noProof/>
              </w:rPr>
              <w:t>3.4.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Смешение топливной массы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_Toc10679311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16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38C7F8CA" w14:textId="77777777" w:rsidR="00AA1561" w:rsidRDefault="008F3D3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2" w:history="1">
            <w:r w:rsidR="00AA1561" w:rsidRPr="00912519">
              <w:rPr>
                <w:rStyle w:val="a3"/>
                <w:noProof/>
              </w:rPr>
              <w:t>3.5.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Завершающие операции производства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_Toc10679312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18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AA036D8" w14:textId="77777777" w:rsidR="00AA1561" w:rsidRDefault="008F3D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3" w:history="1">
            <w:r w:rsidR="00AA1561" w:rsidRPr="00912519">
              <w:rPr>
                <w:rStyle w:val="a3"/>
                <w:noProof/>
              </w:rPr>
              <w:t>4.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Расчетная часть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_Toc10679313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22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1F64F807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4" w:history="1">
            <w:r w:rsidR="00AA1561" w:rsidRPr="00912519">
              <w:rPr>
                <w:rStyle w:val="a3"/>
                <w:noProof/>
              </w:rPr>
              <w:t>4.1. Расчет толщины стенки корпуса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_Toc10679314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22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7F8BEC2C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5" w:history="1">
            <w:r w:rsidR="00AA1561" w:rsidRPr="00912519">
              <w:rPr>
                <w:rStyle w:val="a3"/>
                <w:noProof/>
              </w:rPr>
              <w:t>4.2. Расчет коэффициента массового совершенства двигателя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_Toc10679315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35F046B3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6" w:history="1">
            <w:r w:rsidR="00AA1561" w:rsidRPr="00912519">
              <w:rPr>
                <w:rStyle w:val="a3"/>
                <w:noProof/>
              </w:rPr>
              <w:t>4.3. Оценка критического сечения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_Toc10679316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DD51E76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7" w:history="1">
            <w:r w:rsidR="00AA1561" w:rsidRPr="00912519">
              <w:rPr>
                <w:rStyle w:val="a3"/>
                <w:noProof/>
              </w:rPr>
              <w:t>4.4. Термодинамический расчет продуктов сгорания СТРТ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_Toc10679317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26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3FE821D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8" w:history="1">
            <w:r w:rsidR="00AA1561" w:rsidRPr="00912519">
              <w:rPr>
                <w:rStyle w:val="a3"/>
                <w:noProof/>
              </w:rPr>
              <w:t>4.5. Расчет равновесной температуры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_Toc10679318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29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5D265EE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19" w:history="1">
            <w:r w:rsidR="00AA1561" w:rsidRPr="00912519">
              <w:rPr>
                <w:rStyle w:val="a3"/>
                <w:noProof/>
              </w:rPr>
              <w:t>4.6. Расчет напряжений в месте стыка корпус-заряд при различной температуре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_Toc10679319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33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39D3BAB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0" w:history="1">
            <w:r w:rsidR="00AA1561" w:rsidRPr="00912519">
              <w:rPr>
                <w:rStyle w:val="a3"/>
                <w:noProof/>
              </w:rPr>
              <w:t>4.7. Оценка степени полимеризации от времени полимеризации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_Toc10679320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34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206F1A7" w14:textId="77777777" w:rsidR="00AA1561" w:rsidRDefault="008F3D3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1" w:history="1">
            <w:r w:rsidR="00AA1561" w:rsidRPr="00912519">
              <w:rPr>
                <w:rStyle w:val="a3"/>
                <w:noProof/>
              </w:rPr>
              <w:t>4.8. Расчет шнекового экструдера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_Toc10679321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35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F716809" w14:textId="77777777" w:rsidR="00AA1561" w:rsidRDefault="008F3D3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2" w:history="1">
            <w:r w:rsidR="00AA1561" w:rsidRPr="00912519">
              <w:rPr>
                <w:rStyle w:val="a3"/>
                <w:noProof/>
              </w:rPr>
              <w:t>4.8.1. Расчет подшипников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_Toc10679322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39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CB10F56" w14:textId="77777777" w:rsidR="00AA1561" w:rsidRDefault="008F3D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3" w:history="1">
            <w:r w:rsidR="00AA1561" w:rsidRPr="00912519">
              <w:rPr>
                <w:rStyle w:val="a3"/>
                <w:noProof/>
              </w:rPr>
              <w:t>5.</w:t>
            </w:r>
            <w:r w:rsidR="00AA1561">
              <w:rPr>
                <w:rFonts w:asciiTheme="minorHAnsi" w:hAnsiTheme="minorHAnsi"/>
                <w:noProof/>
                <w:sz w:val="22"/>
              </w:rPr>
              <w:tab/>
            </w:r>
            <w:r w:rsidR="00AA1561" w:rsidRPr="00912519">
              <w:rPr>
                <w:rStyle w:val="a3"/>
                <w:noProof/>
              </w:rPr>
              <w:t>Результаты проектирования. Выводы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_Toc10679323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47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5FA65000" w14:textId="77777777" w:rsidR="00AA1561" w:rsidRDefault="008F3D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4" w:history="1">
            <w:r w:rsidR="00AA1561" w:rsidRPr="00912519">
              <w:rPr>
                <w:rStyle w:val="a3"/>
                <w:noProof/>
              </w:rPr>
              <w:t>Приложение А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_Toc10679324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49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0A57F049" w14:textId="77777777" w:rsidR="00AA1561" w:rsidRDefault="008F3D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5" w:history="1">
            <w:r w:rsidR="00AA1561" w:rsidRPr="00912519">
              <w:rPr>
                <w:rStyle w:val="a3"/>
                <w:noProof/>
              </w:rPr>
              <w:t>Приложение Б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_Toc10679325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62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6AA9E3A7" w14:textId="77777777" w:rsidR="00AA1561" w:rsidRDefault="008F3D3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679326" w:history="1">
            <w:r w:rsidR="00AA1561" w:rsidRPr="00912519">
              <w:rPr>
                <w:rStyle w:val="a3"/>
                <w:noProof/>
              </w:rPr>
              <w:t>Список используемой литературы</w:t>
            </w:r>
            <w:r w:rsidR="00AA1561">
              <w:rPr>
                <w:noProof/>
                <w:webHidden/>
              </w:rPr>
              <w:tab/>
            </w:r>
            <w:r w:rsidR="00AA1561">
              <w:rPr>
                <w:noProof/>
                <w:webHidden/>
              </w:rPr>
              <w:fldChar w:fldCharType="begin"/>
            </w:r>
            <w:r w:rsidR="00AA1561">
              <w:rPr>
                <w:noProof/>
                <w:webHidden/>
              </w:rPr>
              <w:instrText xml:space="preserve"> PAGEREF _Toc10679326 \h </w:instrText>
            </w:r>
            <w:r w:rsidR="00AA1561">
              <w:rPr>
                <w:noProof/>
                <w:webHidden/>
              </w:rPr>
            </w:r>
            <w:r w:rsidR="00AA1561">
              <w:rPr>
                <w:noProof/>
                <w:webHidden/>
              </w:rPr>
              <w:fldChar w:fldCharType="separate"/>
            </w:r>
            <w:r w:rsidR="00AA1561">
              <w:rPr>
                <w:noProof/>
                <w:webHidden/>
              </w:rPr>
              <w:t>64</w:t>
            </w:r>
            <w:r w:rsidR="00AA1561">
              <w:rPr>
                <w:noProof/>
                <w:webHidden/>
              </w:rPr>
              <w:fldChar w:fldCharType="end"/>
            </w:r>
          </w:hyperlink>
        </w:p>
        <w:p w14:paraId="128F7448" w14:textId="77777777" w:rsidR="004E3961" w:rsidRDefault="004E3961">
          <w:r>
            <w:rPr>
              <w:b/>
              <w:bCs/>
            </w:rPr>
            <w:fldChar w:fldCharType="end"/>
          </w:r>
        </w:p>
      </w:sdtContent>
    </w:sdt>
    <w:p w14:paraId="246CB63D" w14:textId="77777777" w:rsidR="006558AF" w:rsidRDefault="006558AF" w:rsidP="006558AF">
      <w:bookmarkStart w:id="0" w:name="_Toc10540926"/>
    </w:p>
    <w:p w14:paraId="799811F5" w14:textId="77777777" w:rsidR="006558AF" w:rsidRDefault="006558AF" w:rsidP="006558AF"/>
    <w:p w14:paraId="59F5CF00" w14:textId="77777777" w:rsidR="006558AF" w:rsidRDefault="006558AF" w:rsidP="006558AF"/>
    <w:p w14:paraId="46131B86" w14:textId="77777777" w:rsidR="006558AF" w:rsidRDefault="006558AF" w:rsidP="006558AF"/>
    <w:p w14:paraId="6613CC6D" w14:textId="77777777" w:rsidR="006558AF" w:rsidRDefault="006558AF" w:rsidP="006558AF"/>
    <w:p w14:paraId="20966F41" w14:textId="77777777" w:rsidR="006558AF" w:rsidRDefault="006558AF" w:rsidP="006558AF"/>
    <w:p w14:paraId="4636DB8B" w14:textId="77777777" w:rsidR="006558AF" w:rsidRDefault="006558AF" w:rsidP="006558AF"/>
    <w:p w14:paraId="41912F8C" w14:textId="77777777" w:rsidR="006558AF" w:rsidRDefault="006558AF" w:rsidP="006558AF"/>
    <w:p w14:paraId="79D9F5B5" w14:textId="77777777" w:rsidR="006558AF" w:rsidRDefault="006558AF" w:rsidP="006558AF"/>
    <w:p w14:paraId="39B41784" w14:textId="77777777" w:rsidR="006558AF" w:rsidRDefault="006558AF" w:rsidP="006558AF"/>
    <w:p w14:paraId="4CF6F90C" w14:textId="77777777" w:rsidR="006558AF" w:rsidRDefault="006558AF" w:rsidP="006558AF"/>
    <w:p w14:paraId="39BD0FE3" w14:textId="77777777" w:rsidR="006558AF" w:rsidRDefault="006558AF" w:rsidP="006558AF"/>
    <w:p w14:paraId="251738BB" w14:textId="77777777" w:rsidR="006558AF" w:rsidRDefault="006558AF" w:rsidP="006558AF"/>
    <w:p w14:paraId="06E8196E" w14:textId="77777777" w:rsidR="006558AF" w:rsidRDefault="006558AF" w:rsidP="006558AF"/>
    <w:p w14:paraId="11244CFB" w14:textId="77777777" w:rsidR="006558AF" w:rsidRDefault="006558AF" w:rsidP="006558AF"/>
    <w:p w14:paraId="38A9FF9E" w14:textId="77777777" w:rsidR="006558AF" w:rsidRDefault="006558AF" w:rsidP="006558AF"/>
    <w:p w14:paraId="6CC02058" w14:textId="77777777" w:rsidR="006558AF" w:rsidRDefault="006558AF" w:rsidP="006558AF"/>
    <w:p w14:paraId="21A5C8E8" w14:textId="77777777" w:rsidR="006558AF" w:rsidRDefault="006558AF" w:rsidP="006558AF"/>
    <w:p w14:paraId="70192659" w14:textId="77777777" w:rsidR="00572058" w:rsidRDefault="00572058" w:rsidP="006558AF"/>
    <w:p w14:paraId="0FE11BC5" w14:textId="77777777" w:rsidR="004E3961" w:rsidRDefault="004E3961" w:rsidP="007217F1">
      <w:pPr>
        <w:pStyle w:val="1"/>
        <w:numPr>
          <w:ilvl w:val="0"/>
          <w:numId w:val="0"/>
        </w:numPr>
        <w:ind w:left="708"/>
      </w:pPr>
      <w:bookmarkStart w:id="1" w:name="_Toc10679301"/>
      <w:r>
        <w:lastRenderedPageBreak/>
        <w:t>Введение</w:t>
      </w:r>
      <w:bookmarkEnd w:id="0"/>
      <w:bookmarkEnd w:id="1"/>
    </w:p>
    <w:p w14:paraId="49F31CB9" w14:textId="77777777" w:rsidR="00871103" w:rsidRDefault="00871103" w:rsidP="00BB0188">
      <w:pPr>
        <w:ind w:firstLine="709"/>
        <w:rPr>
          <w:rFonts w:eastAsia="Calibri" w:cs="Times New Roman"/>
          <w:szCs w:val="24"/>
        </w:rPr>
      </w:pPr>
      <w:r>
        <w:rPr>
          <w:rFonts w:cs="Times New Roman"/>
          <w:szCs w:val="24"/>
        </w:rPr>
        <w:t>Смесевые твердые топлива являются ярко выраженными гетерогенными, многофазными взрывчатыми системами, представляющими собой смесь, как правило, неорганического окислителя, органического высокомолекулярного горючего-связующего и содержащие специальные добавки (энергетические, эксплуатационные, технологические). По своей структуре СТРТ – высоконаполненные (до 95%) композиционные материалы, в полимерной матрице которых равномерно распределены мелкодисперсные окислитель, металлическое (металлосодержащее) горючее и другие компоненты.</w:t>
      </w:r>
    </w:p>
    <w:p w14:paraId="0EA1BBFA" w14:textId="77777777" w:rsidR="00871103" w:rsidRDefault="00871103" w:rsidP="00871103">
      <w:pPr>
        <w:ind w:firstLine="708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>Создание нового типа химического источника энергии и рабочего тела для реактивных двигателей</w:t>
      </w:r>
      <w:r w:rsidR="00D911FA">
        <w:rPr>
          <w:rFonts w:eastAsia="Calibri" w:cs="Times New Roman"/>
          <w:szCs w:val="24"/>
        </w:rPr>
        <w:t xml:space="preserve"> - </w:t>
      </w:r>
      <w:r>
        <w:rPr>
          <w:rFonts w:eastAsia="Calibri" w:cs="Times New Roman"/>
          <w:szCs w:val="24"/>
        </w:rPr>
        <w:t>смесевых твердых топлив (СТ</w:t>
      </w:r>
      <w:r w:rsidR="00D911FA">
        <w:rPr>
          <w:rFonts w:eastAsia="Calibri" w:cs="Times New Roman"/>
          <w:szCs w:val="24"/>
        </w:rPr>
        <w:t>Р</w:t>
      </w:r>
      <w:r>
        <w:rPr>
          <w:rFonts w:eastAsia="Calibri" w:cs="Times New Roman"/>
          <w:szCs w:val="24"/>
        </w:rPr>
        <w:t>Т) явилось революцией в производстве твердого топлива, что позволило создать стратегические ракеты с дальностью полета до 10 000 км. Революционизирующая роль СТРТ обусловлена тем, что они по сравнению с баллиститными ТРТ, обладают более высокими энергетическими характеристиками и возможностями изготовления крупногабаритных (несколько метров в диаметре и длины) зарядов.</w:t>
      </w:r>
    </w:p>
    <w:p w14:paraId="6DB52655" w14:textId="77777777" w:rsidR="00871103" w:rsidRPr="00871103" w:rsidRDefault="00871103" w:rsidP="00BB0188">
      <w:pPr>
        <w:ind w:firstLine="709"/>
      </w:pPr>
      <w:r>
        <w:rPr>
          <w:rFonts w:cs="Times New Roman"/>
          <w:szCs w:val="24"/>
        </w:rPr>
        <w:t>Современные смесевые твердые ракетные топлива в качестве окислителя содержат перхлорат аммония (ПХА) NH4ClO4. Продукты сгорания таких смесевых твердых топлив (СТ</w:t>
      </w:r>
      <w:r w:rsidR="00D911FA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Т) включают токсичные хлористые компоненты. В связи с ужесточением экологических требований, проблема снижения количества токсичных продуктов сгорания СТ</w:t>
      </w:r>
      <w:r w:rsidR="00D911FA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Т очень важна. Одно из многообещающих направлений в решении этой проблемы является использование в качестве окислителя нитрат</w:t>
      </w:r>
      <w:r w:rsidR="00D911FA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аммония (НА) NH4NO3 путем частичной или полной замены перхлората аммония. Смесевые твердые ракетные топлива, основанные на двойном окислителе (ПХА+НА) имеют более низкие баллистические характеристики по сравнению с СТ</w:t>
      </w:r>
      <w:r w:rsidR="00D911FA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 xml:space="preserve">Т, </w:t>
      </w:r>
      <w:r>
        <w:rPr>
          <w:rFonts w:cs="Times New Roman"/>
          <w:szCs w:val="24"/>
        </w:rPr>
        <w:lastRenderedPageBreak/>
        <w:t>содержащими только ПХА. Отсутствие компонентов хлора в продуктах сгорания и низкая цена НА позволяют создать дешевые и экологически безопасные СТ</w:t>
      </w:r>
      <w:r w:rsidR="00D911FA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Т.</w:t>
      </w:r>
    </w:p>
    <w:p w14:paraId="598C73C7" w14:textId="77777777" w:rsidR="004E3961" w:rsidRDefault="004E3961" w:rsidP="007217F1">
      <w:pPr>
        <w:pStyle w:val="1"/>
      </w:pPr>
      <w:bookmarkStart w:id="2" w:name="_Toc10679302"/>
      <w:r>
        <w:t>Задание на проектирование</w:t>
      </w:r>
      <w:bookmarkEnd w:id="2"/>
    </w:p>
    <w:p w14:paraId="7C427E85" w14:textId="77777777" w:rsidR="008627BA" w:rsidRDefault="008627BA" w:rsidP="00335F04">
      <w:pPr>
        <w:ind w:firstLine="709"/>
        <w:rPr>
          <w:noProof/>
        </w:rPr>
      </w:pPr>
      <w:r>
        <w:rPr>
          <w:noProof/>
        </w:rPr>
        <w:t xml:space="preserve">Цель курсового проекта - разработка принципиальной схемы и определение основных харакетристик технологического процесса изготовления звездообразного заряда из смесевого твердого топлива (СТРТ), прочноскрепленного с корпусом ракетного двигателя твердого топлива (РДТТ), разработка элементов необходимой технологической оснастки, проведение термодинамических расчетов равновесного состава продуктов сгорания (ПС). </w:t>
      </w:r>
    </w:p>
    <w:p w14:paraId="1DFC9D5E" w14:textId="77777777" w:rsidR="008627BA" w:rsidRPr="008627BA" w:rsidRDefault="008627BA" w:rsidP="00335F04">
      <w:pPr>
        <w:ind w:left="708"/>
      </w:pPr>
      <w:r w:rsidRPr="008627BA">
        <w:rPr>
          <w:noProof/>
        </w:rPr>
        <w:t>Задачи проектирования</w:t>
      </w:r>
      <w:r>
        <w:rPr>
          <w:noProof/>
        </w:rPr>
        <w:t>:</w:t>
      </w:r>
    </w:p>
    <w:p w14:paraId="7F2DEC19" w14:textId="77777777" w:rsidR="00BB0188" w:rsidRPr="00BB0188" w:rsidRDefault="00BB0188" w:rsidP="00C20438">
      <w:pPr>
        <w:ind w:firstLine="709"/>
        <w:rPr>
          <w:rFonts w:eastAsiaTheme="minorHAnsi"/>
        </w:rPr>
      </w:pPr>
      <w:r w:rsidRPr="00BB0188">
        <w:rPr>
          <w:b/>
        </w:rPr>
        <w:t>Лист 1.</w:t>
      </w:r>
      <w:r w:rsidRPr="00BB0188">
        <w:t xml:space="preserve"> Общий вид заряда СТРТ (совместно с корпусом РДТТ из композиционного материала) с необходимыми разрезами и видами. Представлен состав и проставляются размеры. Приводятся общие технические условия и техническая характеристика.</w:t>
      </w:r>
    </w:p>
    <w:p w14:paraId="1FC769D4" w14:textId="77777777" w:rsidR="00BB0188" w:rsidRPr="00BB0188" w:rsidRDefault="00BB0188" w:rsidP="00C20438">
      <w:pPr>
        <w:ind w:firstLine="709"/>
      </w:pPr>
      <w:r w:rsidRPr="00BB0188">
        <w:rPr>
          <w:b/>
        </w:rPr>
        <w:t>Лист 2.</w:t>
      </w:r>
      <w:r>
        <w:rPr>
          <w:b/>
        </w:rPr>
        <w:t xml:space="preserve"> </w:t>
      </w:r>
      <w:r w:rsidRPr="00BB0188">
        <w:t>Спецификация используемого оборудования (с указанием основных характеристик) и блок-схема технологических процессов изготовления СТРТ и заряда из СТ</w:t>
      </w:r>
      <w:r w:rsidR="00C20438">
        <w:t>Р</w:t>
      </w:r>
      <w:r w:rsidRPr="00BB0188">
        <w:t>Т с необходимыми операциями:</w:t>
      </w:r>
    </w:p>
    <w:p w14:paraId="4033AF79" w14:textId="77777777" w:rsidR="00BB0188" w:rsidRDefault="00BB0188" w:rsidP="00C20438">
      <w:pPr>
        <w:ind w:firstLine="709"/>
      </w:pPr>
      <w:r>
        <w:t>-</w:t>
      </w:r>
      <w:r w:rsidR="00335F04">
        <w:t xml:space="preserve"> </w:t>
      </w:r>
      <w:r>
        <w:t>подготовительные по компонентам, приспособлениям;</w:t>
      </w:r>
    </w:p>
    <w:p w14:paraId="19DF9D69" w14:textId="77777777" w:rsidR="00BB0188" w:rsidRDefault="00BB0188" w:rsidP="00C20438">
      <w:pPr>
        <w:ind w:firstLine="709"/>
      </w:pPr>
      <w:r>
        <w:t>- формообразующие заготовку заряда;</w:t>
      </w:r>
    </w:p>
    <w:p w14:paraId="32A68090" w14:textId="77777777" w:rsidR="00BB0188" w:rsidRDefault="00BB0188" w:rsidP="00C20438">
      <w:pPr>
        <w:ind w:firstLine="709"/>
      </w:pPr>
      <w:r>
        <w:t>- чистовая токарная обработка элементов заряда;</w:t>
      </w:r>
    </w:p>
    <w:p w14:paraId="389EEFBA" w14:textId="77777777" w:rsidR="00BB0188" w:rsidRDefault="00BB0188" w:rsidP="00C20438">
      <w:pPr>
        <w:ind w:firstLine="709"/>
      </w:pPr>
      <w:r>
        <w:t>- контрольные.</w:t>
      </w:r>
    </w:p>
    <w:p w14:paraId="445F7D20" w14:textId="77777777" w:rsidR="00361F9C" w:rsidRDefault="00C20438" w:rsidP="00F55E19">
      <w:pPr>
        <w:ind w:firstLine="709"/>
      </w:pPr>
      <w:r w:rsidRPr="00C20438">
        <w:rPr>
          <w:b/>
          <w:bCs/>
        </w:rPr>
        <w:t xml:space="preserve">Лист </w:t>
      </w:r>
      <w:r w:rsidR="00335F04">
        <w:rPr>
          <w:b/>
          <w:bCs/>
        </w:rPr>
        <w:t>3</w:t>
      </w:r>
      <w:r w:rsidRPr="00C20438">
        <w:rPr>
          <w:b/>
          <w:bCs/>
        </w:rPr>
        <w:t>.</w:t>
      </w:r>
      <w:r>
        <w:t xml:space="preserve"> </w:t>
      </w:r>
      <w:r w:rsidR="00BB0188" w:rsidRPr="00BB0188">
        <w:t>Общий вид применяемого основного и вспомогательного технологического оборудования для формообразующих операций с оформлением спецификации чертежа общего вида.</w:t>
      </w:r>
    </w:p>
    <w:p w14:paraId="1E500434" w14:textId="77777777" w:rsidR="00335F04" w:rsidRDefault="00335F04" w:rsidP="00F55E19">
      <w:pPr>
        <w:ind w:firstLine="709"/>
      </w:pPr>
      <w:r w:rsidRPr="00BB0188">
        <w:rPr>
          <w:b/>
        </w:rPr>
        <w:lastRenderedPageBreak/>
        <w:t>Лист </w:t>
      </w:r>
      <w:r>
        <w:rPr>
          <w:b/>
        </w:rPr>
        <w:t>4</w:t>
      </w:r>
      <w:r w:rsidRPr="00BB0188">
        <w:rPr>
          <w:b/>
        </w:rPr>
        <w:t>.</w:t>
      </w:r>
      <w:r w:rsidRPr="00BB0188">
        <w:t xml:space="preserve"> </w:t>
      </w:r>
      <w:r>
        <w:t xml:space="preserve">Общий вид шнекового экструдера для подачи топливной массы в корпус РДТТ. </w:t>
      </w:r>
    </w:p>
    <w:p w14:paraId="7EBDEE9E" w14:textId="77777777" w:rsidR="00BB0188" w:rsidRDefault="00BB0188" w:rsidP="00C20438">
      <w:pPr>
        <w:ind w:firstLine="709"/>
      </w:pPr>
      <w:r w:rsidRPr="00BB0188">
        <w:rPr>
          <w:b/>
        </w:rPr>
        <w:t>Лист </w:t>
      </w:r>
      <w:r w:rsidR="00C20438">
        <w:rPr>
          <w:b/>
        </w:rPr>
        <w:t>5</w:t>
      </w:r>
      <w:r w:rsidRPr="00BB0188">
        <w:rPr>
          <w:b/>
        </w:rPr>
        <w:t>.</w:t>
      </w:r>
      <w:r w:rsidR="00C20438">
        <w:rPr>
          <w:b/>
        </w:rPr>
        <w:t xml:space="preserve"> </w:t>
      </w:r>
      <w:r w:rsidRPr="00BB0188">
        <w:t>Результаты параметрического расчета температуры заполнения и равновесной температуры, представленные в графическом виде. Представляются результаты термодинамического расчета равновесного состава продуктов сгорания СТРТ.</w:t>
      </w:r>
    </w:p>
    <w:p w14:paraId="57781849" w14:textId="77777777" w:rsidR="005C399C" w:rsidRDefault="005C399C" w:rsidP="00C20438">
      <w:pPr>
        <w:ind w:firstLine="709"/>
        <w:rPr>
          <w:b/>
          <w:bCs/>
        </w:rPr>
      </w:pPr>
      <w:r w:rsidRPr="005C399C">
        <w:rPr>
          <w:b/>
          <w:bCs/>
        </w:rPr>
        <w:t>Расчетная часть проекта включает:</w:t>
      </w:r>
    </w:p>
    <w:p w14:paraId="35489025" w14:textId="77777777" w:rsidR="005C399C" w:rsidRDefault="005C399C" w:rsidP="005C399C">
      <w:pPr>
        <w:ind w:firstLine="709"/>
      </w:pPr>
      <w:r>
        <w:t>1. Расчет термодинамических характеристик продуктов сгорания СТРТ при различных уровнях начальной температуры заряда и давления в камере сгорания</w:t>
      </w:r>
      <w:r w:rsidR="005B07BE" w:rsidRPr="005B07BE">
        <w:rPr>
          <w:position w:val="-12"/>
        </w:rPr>
        <w:object w:dxaOrig="340" w:dyaOrig="380" w14:anchorId="54AA5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.25pt;height:18.75pt" o:ole="">
            <v:imagedata r:id="rId11" o:title=""/>
          </v:shape>
          <o:OLEObject Type="Embed" ProgID="Equation.DSMT4" ShapeID="_x0000_i1026" DrawAspect="Content" ObjectID="_1681031604" r:id="rId12"/>
        </w:object>
      </w:r>
      <w:r>
        <w:t>.</w:t>
      </w:r>
    </w:p>
    <w:p w14:paraId="3BCEBD4C" w14:textId="77777777" w:rsidR="005C399C" w:rsidRDefault="005C399C" w:rsidP="005C399C">
      <w:pPr>
        <w:ind w:firstLine="709"/>
      </w:pPr>
      <w:r>
        <w:t>2. Параметрический расчет температуры заполнения (начальной и конечной), а также равновесной температуры системы корпус-заряд от давления полимеризации, давления отсечки и температуры полимеризации в процессе заливки СТРТ в корпус.</w:t>
      </w:r>
    </w:p>
    <w:p w14:paraId="0540EEFE" w14:textId="77777777" w:rsidR="005C399C" w:rsidRDefault="005C399C" w:rsidP="005C399C">
      <w:pPr>
        <w:ind w:firstLine="709"/>
      </w:pPr>
      <w:r>
        <w:t>3. Расчет времени отверждения заряда.</w:t>
      </w:r>
    </w:p>
    <w:p w14:paraId="271D4CB5" w14:textId="77777777" w:rsidR="00BB0188" w:rsidRDefault="005C399C" w:rsidP="00D8174E">
      <w:pPr>
        <w:ind w:firstLine="709"/>
      </w:pPr>
      <w:r>
        <w:t>4. Расчет шнекового экструдера для транспортировки топливной массы.</w:t>
      </w:r>
    </w:p>
    <w:p w14:paraId="2A148BB4" w14:textId="77777777" w:rsidR="00BB0188" w:rsidRDefault="00BB0188" w:rsidP="006E6EE4">
      <w:pPr>
        <w:ind w:firstLine="709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14:paraId="71404AF5" w14:textId="77777777" w:rsidR="00BB0188" w:rsidRPr="00BB0188" w:rsidRDefault="00BB0188" w:rsidP="006E6EE4">
      <w:pPr>
        <w:ind w:firstLine="709"/>
        <w:rPr>
          <w:szCs w:val="24"/>
        </w:rPr>
      </w:pPr>
      <w:r w:rsidRPr="00BB0188">
        <w:rPr>
          <w:szCs w:val="24"/>
        </w:rPr>
        <w:t>1. Разные размеры шашек и тип СТ</w:t>
      </w:r>
      <w:r w:rsidR="00B351FA">
        <w:rPr>
          <w:szCs w:val="24"/>
        </w:rPr>
        <w:t>Р</w:t>
      </w:r>
      <w:r w:rsidRPr="00BB0188">
        <w:rPr>
          <w:szCs w:val="24"/>
        </w:rPr>
        <w:t>Т (длина, внутренний и наружный диаметры, количество щелей), что влияет на разрабатываемые основные и вспомогательные приспособления, потребные усилия для затяжки, момент инерции заряда (является рассчитываемой технической характеристикой).</w:t>
      </w:r>
      <w:r w:rsidR="00BB239A">
        <w:rPr>
          <w:szCs w:val="24"/>
        </w:rPr>
        <w:t xml:space="preserve"> Схема заряда СТРТ представлена на рисунке 1.</w:t>
      </w:r>
      <w:r w:rsidR="00B351FA">
        <w:rPr>
          <w:szCs w:val="24"/>
        </w:rPr>
        <w:t xml:space="preserve"> Исходные данные и химический состав топлива представлены в таблицах 1.1 и 1.2 соответственно.</w:t>
      </w:r>
    </w:p>
    <w:p w14:paraId="4A889FA6" w14:textId="77777777" w:rsidR="00BB0188" w:rsidRDefault="00BB0188" w:rsidP="00D8202A">
      <w:pPr>
        <w:ind w:firstLine="709"/>
        <w:rPr>
          <w:szCs w:val="24"/>
        </w:rPr>
      </w:pPr>
      <w:r w:rsidRPr="00BB0188">
        <w:rPr>
          <w:szCs w:val="24"/>
        </w:rPr>
        <w:t>2. Под различные размеры заряда, е</w:t>
      </w:r>
      <w:r w:rsidR="00B351FA">
        <w:rPr>
          <w:szCs w:val="24"/>
        </w:rPr>
        <w:t>го</w:t>
      </w:r>
      <w:r w:rsidRPr="00BB0188">
        <w:rPr>
          <w:szCs w:val="24"/>
        </w:rPr>
        <w:t xml:space="preserve"> геометрию и толщину бронировки проектируются корпус и приспособления конкретных размеров.</w:t>
      </w:r>
    </w:p>
    <w:p w14:paraId="76618CE0" w14:textId="77777777" w:rsidR="00361F9C" w:rsidRDefault="00361F9C" w:rsidP="00D8202A">
      <w:pPr>
        <w:ind w:firstLine="709"/>
        <w:rPr>
          <w:szCs w:val="24"/>
        </w:rPr>
      </w:pPr>
    </w:p>
    <w:p w14:paraId="17666AF5" w14:textId="77777777" w:rsidR="00361F9C" w:rsidRPr="00BB0188" w:rsidRDefault="00361F9C" w:rsidP="00D8202A">
      <w:pPr>
        <w:ind w:firstLine="709"/>
        <w:rPr>
          <w:szCs w:val="24"/>
        </w:rPr>
      </w:pPr>
    </w:p>
    <w:p w14:paraId="4F21FCF7" w14:textId="77777777" w:rsidR="00BB0188" w:rsidRPr="00BB0188" w:rsidRDefault="00BB0188" w:rsidP="00646EE0">
      <w:pPr>
        <w:jc w:val="left"/>
        <w:rPr>
          <w:szCs w:val="24"/>
        </w:rPr>
      </w:pPr>
      <w:r w:rsidRPr="00BB0188">
        <w:rPr>
          <w:szCs w:val="24"/>
        </w:rPr>
        <w:lastRenderedPageBreak/>
        <w:t>Таблица 1.1 - Исходные данные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1201"/>
        <w:gridCol w:w="1201"/>
        <w:gridCol w:w="1201"/>
        <w:gridCol w:w="1201"/>
        <w:gridCol w:w="1201"/>
        <w:gridCol w:w="1201"/>
        <w:gridCol w:w="1201"/>
      </w:tblGrid>
      <w:tr w:rsidR="00BB0188" w14:paraId="2F848D53" w14:textId="77777777" w:rsidTr="00BB0188">
        <w:trPr>
          <w:trHeight w:val="340"/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5FE7" w14:textId="77777777" w:rsidR="00BB0188" w:rsidRDefault="00BB0188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Параметр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60865" w14:textId="77777777" w:rsidR="00BB0188" w:rsidRDefault="00436008" w:rsidP="00BB0188">
            <w:pPr>
              <w:rPr>
                <w:szCs w:val="24"/>
                <w:lang w:eastAsia="en-US"/>
              </w:rPr>
            </w:pPr>
            <w:r w:rsidRPr="00436008">
              <w:rPr>
                <w:position w:val="-12"/>
              </w:rPr>
              <w:object w:dxaOrig="320" w:dyaOrig="380" w14:anchorId="259ADCEF">
                <v:shape id="_x0000_i1027" type="#_x0000_t75" style="width:15.75pt;height:18.75pt" o:ole="">
                  <v:imagedata r:id="rId13" o:title=""/>
                </v:shape>
                <o:OLEObject Type="Embed" ProgID="Equation.DSMT4" ShapeID="_x0000_i1027" DrawAspect="Content" ObjectID="_1681031605" r:id="rId14"/>
              </w:object>
            </w:r>
            <w:r w:rsidR="00BB0188">
              <w:rPr>
                <w:szCs w:val="24"/>
                <w:lang w:eastAsia="en-US"/>
              </w:rPr>
              <w:t>, мм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CDE9C" w14:textId="77777777" w:rsidR="00BB0188" w:rsidRDefault="00436008" w:rsidP="00BB0188">
            <w:pPr>
              <w:rPr>
                <w:i/>
                <w:szCs w:val="24"/>
                <w:lang w:eastAsia="en-US"/>
              </w:rPr>
            </w:pPr>
            <w:r w:rsidRPr="00436008">
              <w:rPr>
                <w:position w:val="-12"/>
              </w:rPr>
              <w:object w:dxaOrig="360" w:dyaOrig="380" w14:anchorId="411A7D1D">
                <v:shape id="_x0000_i1028" type="#_x0000_t75" style="width:18pt;height:18.75pt" o:ole="">
                  <v:imagedata r:id="rId15" o:title=""/>
                </v:shape>
                <o:OLEObject Type="Embed" ProgID="Equation.DSMT4" ShapeID="_x0000_i1028" DrawAspect="Content" ObjectID="_1681031606" r:id="rId16"/>
              </w:object>
            </w:r>
            <w:r w:rsidR="00BB0188">
              <w:rPr>
                <w:szCs w:val="24"/>
                <w:lang w:eastAsia="en-US"/>
              </w:rPr>
              <w:t>, мм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F14B" w14:textId="77777777" w:rsidR="00BB0188" w:rsidRDefault="00BB0188" w:rsidP="00BB0188">
            <w:pPr>
              <w:rPr>
                <w:szCs w:val="24"/>
                <w:lang w:eastAsia="en-US"/>
              </w:rPr>
            </w:pPr>
            <w:r>
              <w:rPr>
                <w:i/>
                <w:szCs w:val="24"/>
                <w:lang w:val="en-US" w:eastAsia="en-US"/>
              </w:rPr>
              <w:t>L</w:t>
            </w:r>
            <w:r>
              <w:rPr>
                <w:szCs w:val="24"/>
                <w:lang w:eastAsia="en-US"/>
              </w:rPr>
              <w:t>, мм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B64B" w14:textId="77777777" w:rsidR="00BB0188" w:rsidRDefault="00BB0188" w:rsidP="00BB0188">
            <w:pPr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eastAsia="en-US"/>
              </w:rPr>
              <w:t>H</w:t>
            </w:r>
            <w:r>
              <w:rPr>
                <w:szCs w:val="24"/>
                <w:lang w:eastAsia="en-US"/>
              </w:rPr>
              <w:t>, мм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3323E" w14:textId="77777777" w:rsidR="00BB0188" w:rsidRDefault="00D47B61" w:rsidP="00BB0188">
            <w:pPr>
              <w:rPr>
                <w:szCs w:val="24"/>
                <w:lang w:eastAsia="en-US"/>
              </w:rPr>
            </w:pPr>
            <w:r w:rsidRPr="00D47B61">
              <w:rPr>
                <w:position w:val="-6"/>
                <w:szCs w:val="24"/>
                <w:lang w:eastAsia="en-US"/>
              </w:rPr>
              <w:object w:dxaOrig="200" w:dyaOrig="300" w14:anchorId="303E9588">
                <v:shape id="_x0000_i1029" type="#_x0000_t75" style="width:7.5pt;height:14.25pt" o:ole="">
                  <v:imagedata r:id="rId17" o:title=""/>
                </v:shape>
                <o:OLEObject Type="Embed" ProgID="Equation.DSMT4" ShapeID="_x0000_i1029" DrawAspect="Content" ObjectID="_1681031607" r:id="rId18"/>
              </w:object>
            </w:r>
            <w:r w:rsidR="00BB0188">
              <w:rPr>
                <w:szCs w:val="24"/>
                <w:lang w:eastAsia="en-US"/>
              </w:rPr>
              <w:t>, мм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2394" w14:textId="77777777" w:rsidR="00BB0188" w:rsidRDefault="00BB0188" w:rsidP="00BB0188">
            <w:pPr>
              <w:rPr>
                <w:i/>
                <w:szCs w:val="24"/>
                <w:lang w:eastAsia="en-US"/>
              </w:rPr>
            </w:pPr>
            <w:r>
              <w:rPr>
                <w:i/>
                <w:szCs w:val="24"/>
                <w:lang w:val="en-US" w:eastAsia="en-US"/>
              </w:rPr>
              <w:t>N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0C14D" w14:textId="77777777" w:rsidR="00BB0188" w:rsidRDefault="00BB0188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Тип СТРТ</w:t>
            </w:r>
          </w:p>
        </w:tc>
      </w:tr>
      <w:tr w:rsidR="00BB0188" w14:paraId="67A1FD80" w14:textId="77777777" w:rsidTr="00BB0188">
        <w:trPr>
          <w:trHeight w:val="312"/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E87A4" w14:textId="77777777" w:rsidR="00BB0188" w:rsidRDefault="00BB0188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№ варианта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653EE" w14:textId="77777777" w:rsidR="00BB0188" w:rsidRDefault="00BB0188" w:rsidP="00BB0188">
            <w:pPr>
              <w:rPr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9186" w14:textId="77777777" w:rsidR="00BB0188" w:rsidRDefault="00BB0188" w:rsidP="00BB0188">
            <w:pPr>
              <w:rPr>
                <w:i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A723" w14:textId="77777777" w:rsidR="00BB0188" w:rsidRDefault="00BB0188" w:rsidP="00BB0188">
            <w:pPr>
              <w:rPr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9AF1" w14:textId="77777777" w:rsidR="00BB0188" w:rsidRDefault="00BB0188" w:rsidP="00BB0188">
            <w:pPr>
              <w:rPr>
                <w:i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5F65A" w14:textId="77777777" w:rsidR="00BB0188" w:rsidRDefault="00BB0188" w:rsidP="00BB0188">
            <w:pPr>
              <w:rPr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BCA0" w14:textId="77777777" w:rsidR="00BB0188" w:rsidRDefault="00BB0188" w:rsidP="00BB0188">
            <w:pPr>
              <w:rPr>
                <w:i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2F8C" w14:textId="77777777" w:rsidR="00BB0188" w:rsidRDefault="00BB0188" w:rsidP="00BB0188">
            <w:pPr>
              <w:rPr>
                <w:szCs w:val="24"/>
                <w:lang w:eastAsia="en-US"/>
              </w:rPr>
            </w:pPr>
          </w:p>
        </w:tc>
      </w:tr>
      <w:tr w:rsidR="00BB0188" w14:paraId="29EFA5D1" w14:textId="77777777" w:rsidTr="00BB0188">
        <w:trPr>
          <w:jc w:val="center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0A37" w14:textId="77777777" w:rsidR="00BB0188" w:rsidRDefault="00D47B61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8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BD57" w14:textId="77777777" w:rsidR="00BB0188" w:rsidRPr="00D47B61" w:rsidRDefault="00BB0188" w:rsidP="00BB0188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eastAsia="en-US"/>
              </w:rPr>
              <w:t>3</w:t>
            </w:r>
            <w:r w:rsidR="00D47B61">
              <w:rPr>
                <w:szCs w:val="24"/>
                <w:lang w:val="en-US" w:eastAsia="en-US"/>
              </w:rPr>
              <w:t>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98E2" w14:textId="77777777" w:rsidR="00BB0188" w:rsidRPr="00D47B61" w:rsidRDefault="00D47B61" w:rsidP="00BB0188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95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EDB2" w14:textId="77777777" w:rsidR="00BB0188" w:rsidRPr="00D47B61" w:rsidRDefault="00D47B61" w:rsidP="00BB0188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1800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8619" w14:textId="77777777" w:rsidR="00BB0188" w:rsidRDefault="00D47B61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>210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7560" w14:textId="77777777" w:rsidR="00BB0188" w:rsidRPr="00D47B61" w:rsidRDefault="00D47B61" w:rsidP="00BB0188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20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CD4D" w14:textId="77777777" w:rsidR="00BB0188" w:rsidRPr="00D47B61" w:rsidRDefault="00D47B61" w:rsidP="00BB0188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6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CC41" w14:textId="77777777" w:rsidR="00BB0188" w:rsidRDefault="00BB0188" w:rsidP="00BB0188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</w:t>
            </w:r>
          </w:p>
        </w:tc>
      </w:tr>
    </w:tbl>
    <w:p w14:paraId="69B91259" w14:textId="77777777" w:rsidR="00BB0188" w:rsidRDefault="00BB0188" w:rsidP="00852CB9">
      <w:pPr>
        <w:jc w:val="left"/>
        <w:rPr>
          <w:szCs w:val="28"/>
        </w:rPr>
      </w:pPr>
      <w:r w:rsidRPr="002A7838">
        <w:rPr>
          <w:szCs w:val="28"/>
        </w:rPr>
        <w:t xml:space="preserve">Таблица 1.2 - Химический состав и некоторые </w:t>
      </w:r>
      <w:r w:rsidR="00C13BE3" w:rsidRPr="002A7838">
        <w:rPr>
          <w:szCs w:val="28"/>
        </w:rPr>
        <w:t>тепломеханические</w:t>
      </w:r>
      <w:r w:rsidRPr="002A7838">
        <w:rPr>
          <w:szCs w:val="28"/>
        </w:rPr>
        <w:t xml:space="preserve"> свойства СТРТ</w:t>
      </w:r>
    </w:p>
    <w:tbl>
      <w:tblPr>
        <w:tblStyle w:val="a9"/>
        <w:tblW w:w="10203" w:type="dxa"/>
        <w:tblInd w:w="-427" w:type="dxa"/>
        <w:tblLook w:val="04A0" w:firstRow="1" w:lastRow="0" w:firstColumn="1" w:lastColumn="0" w:noHBand="0" w:noVBand="1"/>
      </w:tblPr>
      <w:tblGrid>
        <w:gridCol w:w="750"/>
        <w:gridCol w:w="3672"/>
        <w:gridCol w:w="1072"/>
        <w:gridCol w:w="878"/>
        <w:gridCol w:w="815"/>
        <w:gridCol w:w="1378"/>
        <w:gridCol w:w="929"/>
        <w:gridCol w:w="709"/>
      </w:tblGrid>
      <w:tr w:rsidR="004B437F" w14:paraId="70397D82" w14:textId="77777777" w:rsidTr="004B437F">
        <w:tc>
          <w:tcPr>
            <w:tcW w:w="0" w:type="auto"/>
          </w:tcPr>
          <w:p w14:paraId="7C01CED9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szCs w:val="24"/>
                <w:lang w:eastAsia="en-US"/>
              </w:rPr>
              <w:t>Тип СТТ</w:t>
            </w:r>
          </w:p>
        </w:tc>
        <w:tc>
          <w:tcPr>
            <w:tcW w:w="0" w:type="auto"/>
            <w:vAlign w:val="center"/>
          </w:tcPr>
          <w:p w14:paraId="6C6957F6" w14:textId="77777777" w:rsidR="00D47B61" w:rsidRDefault="00D47B61" w:rsidP="00D47B61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Условная химическая формула</w:t>
            </w:r>
          </w:p>
        </w:tc>
        <w:tc>
          <w:tcPr>
            <w:tcW w:w="0" w:type="auto"/>
          </w:tcPr>
          <w:p w14:paraId="20605F65" w14:textId="77777777" w:rsidR="00D47B61" w:rsidRDefault="00D47B61" w:rsidP="00D47B61">
            <w:pPr>
              <w:jc w:val="left"/>
              <w:rPr>
                <w:szCs w:val="28"/>
              </w:rPr>
            </w:pPr>
            <w:r w:rsidRPr="00D47B61">
              <w:rPr>
                <w:position w:val="-12"/>
                <w:szCs w:val="24"/>
                <w:lang w:eastAsia="en-US"/>
              </w:rPr>
              <w:object w:dxaOrig="380" w:dyaOrig="380" w14:anchorId="6BFB4DA2">
                <v:shape id="_x0000_i1030" type="#_x0000_t75" style="width:21.75pt;height:21.75pt" o:ole="">
                  <v:imagedata r:id="rId19" o:title=""/>
                </v:shape>
                <o:OLEObject Type="Embed" ProgID="Equation.DSMT4" ShapeID="_x0000_i1030" DrawAspect="Content" ObjectID="_1681031608" r:id="rId20"/>
              </w:object>
            </w:r>
            <w:r>
              <w:rPr>
                <w:szCs w:val="24"/>
                <w:lang w:eastAsia="en-US"/>
              </w:rPr>
              <w:t>, кДж/кг</w:t>
            </w:r>
          </w:p>
        </w:tc>
        <w:tc>
          <w:tcPr>
            <w:tcW w:w="0" w:type="auto"/>
          </w:tcPr>
          <w:p w14:paraId="2C38763E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i/>
                <w:szCs w:val="24"/>
                <w:lang w:val="en-US" w:eastAsia="en-US"/>
              </w:rPr>
              <w:t>α</w:t>
            </w:r>
            <w:r>
              <w:rPr>
                <w:i/>
                <w:szCs w:val="24"/>
                <w:lang w:eastAsia="en-US"/>
              </w:rPr>
              <w:t>∙</w:t>
            </w:r>
            <w:r>
              <w:rPr>
                <w:szCs w:val="24"/>
                <w:lang w:eastAsia="en-US"/>
              </w:rPr>
              <w:t>10</w:t>
            </w:r>
            <w:r>
              <w:rPr>
                <w:szCs w:val="24"/>
                <w:vertAlign w:val="superscript"/>
                <w:lang w:eastAsia="en-US"/>
              </w:rPr>
              <w:t>4</w:t>
            </w:r>
            <w:r>
              <w:rPr>
                <w:szCs w:val="24"/>
                <w:lang w:eastAsia="en-US"/>
              </w:rPr>
              <w:t>, 1/К</w:t>
            </w:r>
          </w:p>
        </w:tc>
        <w:tc>
          <w:tcPr>
            <w:tcW w:w="0" w:type="auto"/>
          </w:tcPr>
          <w:p w14:paraId="0D1CE61E" w14:textId="77777777" w:rsidR="00D47B61" w:rsidRDefault="00D47B61" w:rsidP="00D47B61">
            <w:pPr>
              <w:jc w:val="left"/>
              <w:rPr>
                <w:szCs w:val="28"/>
              </w:rPr>
            </w:pPr>
            <w:r w:rsidRPr="00D47B61">
              <w:rPr>
                <w:position w:val="-12"/>
                <w:szCs w:val="24"/>
                <w:lang w:eastAsia="en-US"/>
              </w:rPr>
              <w:object w:dxaOrig="200" w:dyaOrig="300" w14:anchorId="22DE27C7">
                <v:shape id="_x0000_i1031" type="#_x0000_t75" style="width:7.5pt;height:14.25pt" o:ole="">
                  <v:imagedata r:id="rId21" o:title=""/>
                </v:shape>
                <o:OLEObject Type="Embed" ProgID="Equation.DSMT4" ShapeID="_x0000_i1031" DrawAspect="Content" ObjectID="_1681031609" r:id="rId22"/>
              </w:object>
            </w:r>
            <w:r>
              <w:rPr>
                <w:szCs w:val="24"/>
                <w:lang w:eastAsia="en-US"/>
              </w:rPr>
              <w:t>, кг/м</w:t>
            </w:r>
            <w:r>
              <w:rPr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0" w:type="auto"/>
          </w:tcPr>
          <w:p w14:paraId="28B4CC37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i/>
                <w:szCs w:val="24"/>
                <w:lang w:val="en-US" w:eastAsia="en-US"/>
              </w:rPr>
              <w:t>Cp</w:t>
            </w:r>
            <w:r>
              <w:rPr>
                <w:szCs w:val="24"/>
                <w:lang w:eastAsia="en-US"/>
              </w:rPr>
              <w:t>, Дж/(кг∙К</w:t>
            </w:r>
            <w:r>
              <w:rPr>
                <w:i/>
                <w:szCs w:val="24"/>
                <w:lang w:eastAsia="en-US"/>
              </w:rPr>
              <w:t>)</w:t>
            </w:r>
          </w:p>
        </w:tc>
        <w:tc>
          <w:tcPr>
            <w:tcW w:w="929" w:type="dxa"/>
          </w:tcPr>
          <w:p w14:paraId="3B0B201D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i/>
                <w:szCs w:val="24"/>
                <w:lang w:val="en-US" w:eastAsia="en-US"/>
              </w:rPr>
              <w:t>a</w:t>
            </w:r>
          </w:p>
        </w:tc>
        <w:tc>
          <w:tcPr>
            <w:tcW w:w="709" w:type="dxa"/>
          </w:tcPr>
          <w:p w14:paraId="34DBD2FA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i/>
                <w:szCs w:val="24"/>
                <w:lang w:val="en-US" w:eastAsia="en-US"/>
              </w:rPr>
              <w:t>b</w:t>
            </w:r>
          </w:p>
        </w:tc>
      </w:tr>
      <w:tr w:rsidR="004B437F" w14:paraId="41282942" w14:textId="77777777" w:rsidTr="004B437F">
        <w:tc>
          <w:tcPr>
            <w:tcW w:w="0" w:type="auto"/>
          </w:tcPr>
          <w:p w14:paraId="6890E95F" w14:textId="77777777" w:rsidR="00D47B61" w:rsidRPr="00D47B61" w:rsidRDefault="00D47B61" w:rsidP="00D47B61">
            <w:pPr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A55D92D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position w:val="-14"/>
                <w:szCs w:val="24"/>
                <w:lang w:eastAsia="en-US"/>
              </w:rPr>
              <w:object w:dxaOrig="3480" w:dyaOrig="384" w14:anchorId="3FA8D4BC">
                <v:shape id="_x0000_i1032" type="#_x0000_t75" style="width:172.5pt;height:21.75pt" o:ole="">
                  <v:imagedata r:id="rId23" o:title=""/>
                </v:shape>
                <o:OLEObject Type="Embed" ProgID="Equation.3" ShapeID="_x0000_i1032" DrawAspect="Content" ObjectID="_1681031610" r:id="rId24"/>
              </w:object>
            </w:r>
          </w:p>
        </w:tc>
        <w:tc>
          <w:tcPr>
            <w:tcW w:w="0" w:type="auto"/>
          </w:tcPr>
          <w:p w14:paraId="6A7949E5" w14:textId="77777777" w:rsidR="00D47B61" w:rsidRDefault="00D47B61" w:rsidP="00D47B61">
            <w:pPr>
              <w:jc w:val="left"/>
              <w:rPr>
                <w:szCs w:val="28"/>
              </w:rPr>
            </w:pPr>
            <w:r>
              <w:rPr>
                <w:szCs w:val="24"/>
                <w:lang w:eastAsia="en-US"/>
              </w:rPr>
              <w:t>-2123</w:t>
            </w:r>
          </w:p>
        </w:tc>
        <w:tc>
          <w:tcPr>
            <w:tcW w:w="0" w:type="auto"/>
            <w:vAlign w:val="center"/>
          </w:tcPr>
          <w:p w14:paraId="4A14B906" w14:textId="77777777" w:rsidR="00D47B61" w:rsidRDefault="00D47B61" w:rsidP="00D47B61">
            <w:p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3,3</w:t>
            </w:r>
          </w:p>
        </w:tc>
        <w:tc>
          <w:tcPr>
            <w:tcW w:w="0" w:type="auto"/>
            <w:vAlign w:val="center"/>
          </w:tcPr>
          <w:p w14:paraId="180AE510" w14:textId="77777777" w:rsidR="00D47B61" w:rsidRPr="00D47B61" w:rsidRDefault="00D47B61" w:rsidP="00D47B61">
            <w:pPr>
              <w:rPr>
                <w:szCs w:val="24"/>
                <w:lang w:val="en-US" w:eastAsia="en-US"/>
              </w:rPr>
            </w:pPr>
            <w:r>
              <w:rPr>
                <w:szCs w:val="24"/>
                <w:lang w:val="en-US" w:eastAsia="en-US"/>
              </w:rPr>
              <w:t>1800</w:t>
            </w:r>
          </w:p>
        </w:tc>
        <w:tc>
          <w:tcPr>
            <w:tcW w:w="0" w:type="auto"/>
          </w:tcPr>
          <w:p w14:paraId="75024E08" w14:textId="77777777" w:rsidR="00D47B61" w:rsidRPr="00D47B61" w:rsidRDefault="00D47B61" w:rsidP="00D47B61">
            <w:pPr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1124</w:t>
            </w:r>
          </w:p>
        </w:tc>
        <w:tc>
          <w:tcPr>
            <w:tcW w:w="929" w:type="dxa"/>
          </w:tcPr>
          <w:p w14:paraId="74788416" w14:textId="77777777" w:rsidR="00D47B61" w:rsidRPr="004B437F" w:rsidRDefault="004B437F" w:rsidP="00D47B61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-0,46</w:t>
            </w:r>
          </w:p>
        </w:tc>
        <w:tc>
          <w:tcPr>
            <w:tcW w:w="709" w:type="dxa"/>
          </w:tcPr>
          <w:p w14:paraId="4E703182" w14:textId="77777777" w:rsidR="00D47B61" w:rsidRPr="004B437F" w:rsidRDefault="004B437F" w:rsidP="00D47B61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5,2</w:t>
            </w:r>
          </w:p>
        </w:tc>
      </w:tr>
    </w:tbl>
    <w:p w14:paraId="3CC3AB6F" w14:textId="77777777" w:rsidR="00D47B61" w:rsidRPr="002A7838" w:rsidRDefault="00B90C08" w:rsidP="00852CB9">
      <w:pPr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F60929" wp14:editId="5BCA541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114550" cy="15487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07F8C6" wp14:editId="58DFB3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34105" cy="2406015"/>
            <wp:effectExtent l="0" t="0" r="444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BBA8D" wp14:editId="0C30857F">
                <wp:simplePos x="0" y="0"/>
                <wp:positionH relativeFrom="column">
                  <wp:posOffset>-123825</wp:posOffset>
                </wp:positionH>
                <wp:positionV relativeFrom="paragraph">
                  <wp:posOffset>2166620</wp:posOffset>
                </wp:positionV>
                <wp:extent cx="2692400" cy="50800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50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453BD" w14:textId="77777777" w:rsidR="00482341" w:rsidRDefault="00482341" w:rsidP="008E3927"/>
                          <w:p w14:paraId="10AD62A3" w14:textId="77777777" w:rsidR="00482341" w:rsidRDefault="00482341" w:rsidP="008E3927">
                            <w:r>
                              <w:t xml:space="preserve">Рисунок </w:t>
                            </w:r>
                            <w:fldSimple w:instr=" SEQ Рисунок \* ARABIC ">
                              <w:r w:rsidR="00AA15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Схема заряда СТРТ </w:t>
                            </w:r>
                          </w:p>
                          <w:p w14:paraId="66ADCD0C" w14:textId="77777777" w:rsidR="00482341" w:rsidRPr="00442CCC" w:rsidRDefault="00482341" w:rsidP="008E392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182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9.75pt;margin-top:170.6pt;width:212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" stroked="f">
                <v:textbox inset="0,0,0,0">
                  <w:txbxContent>
                    <w:p w:rsidR="00482341" w:rsidRDefault="00482341" w:rsidP="008E3927"/>
                    <w:p w:rsidR="00482341" w:rsidRDefault="00482341" w:rsidP="008E3927"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A1561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Схема заряда СТРТ </w:t>
                      </w:r>
                    </w:p>
                    <w:p w:rsidR="00482341" w:rsidRPr="00442CCC" w:rsidRDefault="00482341" w:rsidP="008E392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48EBA" w14:textId="77777777" w:rsidR="00BB0188" w:rsidRDefault="00BB0188" w:rsidP="00BB0188"/>
    <w:p w14:paraId="13344167" w14:textId="77777777" w:rsidR="009A634C" w:rsidRDefault="009A634C" w:rsidP="00BB0188"/>
    <w:p w14:paraId="56BDB900" w14:textId="77777777" w:rsidR="004E3961" w:rsidRDefault="004E3961" w:rsidP="00673043">
      <w:pPr>
        <w:pStyle w:val="2"/>
        <w:numPr>
          <w:ilvl w:val="1"/>
          <w:numId w:val="2"/>
        </w:numPr>
      </w:pPr>
      <w:bookmarkStart w:id="3" w:name="_Toc10679303"/>
      <w:r>
        <w:t>Характеристики топлива</w:t>
      </w:r>
      <w:bookmarkEnd w:id="3"/>
    </w:p>
    <w:p w14:paraId="476F11C3" w14:textId="77777777" w:rsidR="009A634C" w:rsidRDefault="009A634C" w:rsidP="009A634C">
      <w:pPr>
        <w:ind w:firstLine="480"/>
      </w:pPr>
      <w:r>
        <w:t xml:space="preserve">В данном курсовом проекте используется топливо </w:t>
      </w:r>
      <w:r>
        <w:rPr>
          <w:bCs/>
          <w:iCs/>
          <w:lang w:val="en-US"/>
        </w:rPr>
        <w:t>ARCADENE</w:t>
      </w:r>
      <w:r>
        <w:rPr>
          <w:bCs/>
          <w:iCs/>
        </w:rPr>
        <w:t xml:space="preserve"> 253</w:t>
      </w:r>
      <w:r>
        <w:rPr>
          <w:bCs/>
          <w:iCs/>
          <w:lang w:val="en-US"/>
        </w:rPr>
        <w:t>A</w:t>
      </w:r>
    </w:p>
    <w:p w14:paraId="0B093ABD" w14:textId="77777777" w:rsidR="009A634C" w:rsidRPr="000B4430" w:rsidRDefault="009A634C" w:rsidP="009A634C">
      <w:pPr>
        <w:rPr>
          <w:u w:val="single"/>
        </w:rPr>
      </w:pPr>
      <w:r w:rsidRPr="000B4430">
        <w:rPr>
          <w:u w:val="single"/>
        </w:rPr>
        <w:t>1. Состав в процентах от массы топлива:</w:t>
      </w:r>
    </w:p>
    <w:p w14:paraId="7C1F106A" w14:textId="77777777" w:rsidR="009A634C" w:rsidRDefault="009A634C" w:rsidP="009A634C">
      <w:pPr>
        <w:numPr>
          <w:ilvl w:val="0"/>
          <w:numId w:val="1"/>
        </w:numPr>
        <w:jc w:val="left"/>
      </w:pPr>
      <w:r>
        <w:t xml:space="preserve">перхлорат аммония </w:t>
      </w:r>
      <w:r>
        <w:sym w:font="Symbol" w:char="F02D"/>
      </w:r>
      <w:r>
        <w:t xml:space="preserve"> 65%;</w:t>
      </w:r>
    </w:p>
    <w:p w14:paraId="4EC5B5B5" w14:textId="77777777" w:rsidR="009A634C" w:rsidRDefault="009A634C" w:rsidP="009A634C">
      <w:pPr>
        <w:numPr>
          <w:ilvl w:val="0"/>
          <w:numId w:val="1"/>
        </w:numPr>
        <w:jc w:val="left"/>
      </w:pPr>
      <w:r>
        <w:t xml:space="preserve">полибутадиен с концевыми гидроксильными группами (ПБКГГ) </w:t>
      </w:r>
      <w:r>
        <w:sym w:font="Symbol" w:char="F02D"/>
      </w:r>
      <w:r>
        <w:t xml:space="preserve"> 9</w:t>
      </w:r>
      <w:r w:rsidR="009D2993">
        <w:t>,</w:t>
      </w:r>
      <w:r>
        <w:t>44%;</w:t>
      </w:r>
    </w:p>
    <w:p w14:paraId="11D8BCB2" w14:textId="77777777" w:rsidR="009A634C" w:rsidRDefault="009A634C" w:rsidP="009A634C">
      <w:pPr>
        <w:numPr>
          <w:ilvl w:val="0"/>
          <w:numId w:val="1"/>
        </w:numPr>
        <w:jc w:val="left"/>
      </w:pPr>
      <w:r>
        <w:t xml:space="preserve">оксамид </w:t>
      </w:r>
      <w:r>
        <w:sym w:font="Symbol" w:char="F02D"/>
      </w:r>
      <w:r>
        <w:t xml:space="preserve"> 5%;</w:t>
      </w:r>
    </w:p>
    <w:p w14:paraId="42CBA745" w14:textId="77777777" w:rsidR="009A634C" w:rsidRDefault="009A634C" w:rsidP="009A634C">
      <w:pPr>
        <w:numPr>
          <w:ilvl w:val="0"/>
          <w:numId w:val="1"/>
        </w:numPr>
        <w:jc w:val="left"/>
      </w:pPr>
      <w:r>
        <w:t>Ди-(2-</w:t>
      </w:r>
      <w:proofErr w:type="gramStart"/>
      <w:r>
        <w:t>онтил)адипинат</w:t>
      </w:r>
      <w:proofErr w:type="gramEnd"/>
      <w:r>
        <w:t xml:space="preserve"> </w:t>
      </w:r>
      <w:r>
        <w:sym w:font="Symbol" w:char="F02D"/>
      </w:r>
      <w:r>
        <w:t xml:space="preserve"> 1%;</w:t>
      </w:r>
    </w:p>
    <w:p w14:paraId="19DCDB29" w14:textId="77777777" w:rsidR="009A634C" w:rsidRDefault="009A634C" w:rsidP="009A634C">
      <w:pPr>
        <w:numPr>
          <w:ilvl w:val="0"/>
          <w:numId w:val="1"/>
        </w:numPr>
        <w:jc w:val="left"/>
      </w:pPr>
      <w:r>
        <w:t>НХ</w:t>
      </w:r>
      <w:r>
        <w:sym w:font="Symbol" w:char="F02D"/>
      </w:r>
      <w:r>
        <w:t xml:space="preserve">752 </w:t>
      </w:r>
      <w:r>
        <w:sym w:font="Symbol" w:char="F02D"/>
      </w:r>
      <w:r>
        <w:t xml:space="preserve"> 0</w:t>
      </w:r>
      <w:r w:rsidR="009D2993">
        <w:t>,</w:t>
      </w:r>
      <w:r>
        <w:t>35%;</w:t>
      </w:r>
    </w:p>
    <w:p w14:paraId="48D0663F" w14:textId="77777777" w:rsidR="009A634C" w:rsidRDefault="009A634C" w:rsidP="009A634C">
      <w:pPr>
        <w:numPr>
          <w:ilvl w:val="0"/>
          <w:numId w:val="1"/>
        </w:numPr>
        <w:jc w:val="left"/>
      </w:pPr>
      <w:r>
        <w:lastRenderedPageBreak/>
        <w:t xml:space="preserve">данизидизодианит </w:t>
      </w:r>
      <w:r>
        <w:sym w:font="Symbol" w:char="F02D"/>
      </w:r>
      <w:r>
        <w:t xml:space="preserve"> 1</w:t>
      </w:r>
      <w:r w:rsidR="009D2993">
        <w:t>,</w:t>
      </w:r>
      <w:r>
        <w:t>21%;</w:t>
      </w:r>
    </w:p>
    <w:p w14:paraId="7DEF5B1F" w14:textId="77777777" w:rsidR="009A634C" w:rsidRDefault="009A634C" w:rsidP="009A634C">
      <w:pPr>
        <w:numPr>
          <w:ilvl w:val="0"/>
          <w:numId w:val="1"/>
        </w:numPr>
        <w:jc w:val="left"/>
      </w:pPr>
      <w:r>
        <w:t xml:space="preserve">порошкообразный алюминий </w:t>
      </w:r>
      <w:r>
        <w:sym w:font="Symbol" w:char="F02D"/>
      </w:r>
      <w:r>
        <w:t xml:space="preserve"> 18%.</w:t>
      </w:r>
    </w:p>
    <w:p w14:paraId="6287A51A" w14:textId="77777777" w:rsidR="00043CE7" w:rsidRDefault="009A634C" w:rsidP="009A634C">
      <w:pPr>
        <w:rPr>
          <w:u w:val="single"/>
        </w:rPr>
      </w:pPr>
      <w:r w:rsidRPr="000B4430">
        <w:rPr>
          <w:u w:val="single"/>
        </w:rPr>
        <w:t>2. Условная химическая формула:</w:t>
      </w:r>
    </w:p>
    <w:p w14:paraId="08D5C591" w14:textId="77777777" w:rsidR="009A634C" w:rsidRPr="000B4430" w:rsidRDefault="00043CE7" w:rsidP="009A634C">
      <w:pPr>
        <w:rPr>
          <w:u w:val="single"/>
        </w:rPr>
      </w:pPr>
      <w:r w:rsidRPr="00043CE7">
        <w:rPr>
          <w:position w:val="-50"/>
        </w:rPr>
        <w:object w:dxaOrig="3780" w:dyaOrig="1140" w14:anchorId="3C7E1D8C">
          <v:shape id="_x0000_i1033" type="#_x0000_t75" style="width:189.75pt;height:57pt" o:ole="">
            <v:imagedata r:id="rId27" o:title=""/>
          </v:shape>
          <o:OLEObject Type="Embed" ProgID="Equation.DSMT4" ShapeID="_x0000_i1033" DrawAspect="Content" ObjectID="_1681031611" r:id="rId28"/>
        </w:object>
      </w:r>
      <w:r>
        <w:rPr>
          <w:u w:val="single"/>
        </w:rPr>
        <w:t xml:space="preserve"> </w:t>
      </w:r>
    </w:p>
    <w:p w14:paraId="0C090D77" w14:textId="77777777" w:rsidR="009A634C" w:rsidRPr="00146042" w:rsidRDefault="009A634C" w:rsidP="009A634C">
      <w:pPr>
        <w:rPr>
          <w:u w:val="single"/>
        </w:rPr>
      </w:pPr>
      <w:r w:rsidRPr="000B4430">
        <w:rPr>
          <w:u w:val="single"/>
        </w:rPr>
        <w:t>3. Закон горения:</w:t>
      </w:r>
    </w:p>
    <w:p w14:paraId="52565423" w14:textId="77777777" w:rsidR="009A634C" w:rsidRDefault="00E44837" w:rsidP="009A634C">
      <w:r w:rsidRPr="00E44837">
        <w:rPr>
          <w:position w:val="-34"/>
        </w:rPr>
        <w:object w:dxaOrig="6120" w:dyaOrig="880" w14:anchorId="4D40577B">
          <v:shape id="_x0000_i1034" type="#_x0000_t75" style="width:309.75pt;height:43.5pt" o:ole="">
            <v:imagedata r:id="rId29" o:title=""/>
          </v:shape>
          <o:OLEObject Type="Embed" ProgID="Equation.DSMT4" ShapeID="_x0000_i1034" DrawAspect="Content" ObjectID="_1681031612" r:id="rId30"/>
        </w:object>
      </w:r>
      <w:r w:rsidR="009A634C">
        <w:t xml:space="preserve">, </w:t>
      </w:r>
      <w:r w:rsidR="00043CE7" w:rsidRPr="00043CE7">
        <w:rPr>
          <w:position w:val="-6"/>
        </w:rPr>
        <w:object w:dxaOrig="639" w:dyaOrig="300" w14:anchorId="3868D86F">
          <v:shape id="_x0000_i1035" type="#_x0000_t75" style="width:31.5pt;height:13.5pt" o:ole="">
            <v:imagedata r:id="rId31" o:title=""/>
          </v:shape>
          <o:OLEObject Type="Embed" ProgID="Equation.DSMT4" ShapeID="_x0000_i1035" DrawAspect="Content" ObjectID="_1681031613" r:id="rId32"/>
        </w:object>
      </w:r>
      <w:r w:rsidR="00043CE7">
        <w:t>,</w:t>
      </w:r>
    </w:p>
    <w:p w14:paraId="54E6AE9C" w14:textId="77777777" w:rsidR="009A634C" w:rsidRDefault="009A634C" w:rsidP="009A634C">
      <w:r>
        <w:t>где</w:t>
      </w:r>
      <w:r>
        <w:tab/>
      </w:r>
      <w:r>
        <w:rPr>
          <w:lang w:val="en-US"/>
        </w:rPr>
        <w:t>p</w:t>
      </w:r>
      <w:r>
        <w:t xml:space="preserve">, Па </w:t>
      </w:r>
      <w:r>
        <w:sym w:font="Symbol" w:char="F02D"/>
      </w:r>
      <w:r>
        <w:t xml:space="preserve"> давление;</w:t>
      </w:r>
    </w:p>
    <w:p w14:paraId="30C58617" w14:textId="77777777" w:rsidR="009A634C" w:rsidRDefault="009A634C" w:rsidP="009A634C">
      <w:r>
        <w:tab/>
      </w:r>
      <w:r>
        <w:rPr>
          <w:lang w:val="en-US"/>
        </w:rPr>
        <w:t>T</w:t>
      </w:r>
      <w:r>
        <w:rPr>
          <w:vertAlign w:val="subscript"/>
        </w:rPr>
        <w:t>н</w:t>
      </w:r>
      <w:r>
        <w:t xml:space="preserve">, К </w:t>
      </w:r>
      <w:r>
        <w:rPr>
          <w:lang w:val="en-US"/>
        </w:rPr>
        <w:sym w:font="Symbol" w:char="F02D"/>
      </w:r>
      <w:r>
        <w:t xml:space="preserve"> начальная температура заряда.</w:t>
      </w:r>
    </w:p>
    <w:p w14:paraId="24B5FE05" w14:textId="77777777" w:rsidR="009A634C" w:rsidRDefault="009A634C" w:rsidP="009A634C">
      <w:r w:rsidRPr="000B4430">
        <w:rPr>
          <w:u w:val="single"/>
        </w:rPr>
        <w:t>4. Плотность топлива</w:t>
      </w:r>
      <w:r w:rsidR="000B4430" w:rsidRPr="000B4430">
        <w:rPr>
          <w:u w:val="single"/>
        </w:rPr>
        <w:t>:</w:t>
      </w:r>
      <w:r>
        <w:t xml:space="preserve"> </w:t>
      </w:r>
      <w:r>
        <w:sym w:font="Symbol" w:char="F072"/>
      </w:r>
      <w:r>
        <w:t xml:space="preserve"> = 1800 </w:t>
      </w:r>
      <w:r w:rsidR="00613E9B">
        <w:rPr>
          <w:position w:val="-26"/>
        </w:rPr>
        <w:object w:dxaOrig="400" w:dyaOrig="700" w14:anchorId="2943F07E">
          <v:shape id="_x0000_i1036" type="#_x0000_t75" style="width:21.75pt;height:36pt" o:ole="">
            <v:imagedata r:id="rId33" o:title=""/>
          </v:shape>
          <o:OLEObject Type="Embed" ProgID="Equation.DSMT4" ShapeID="_x0000_i1036" DrawAspect="Content" ObjectID="_1681031614" r:id="rId34"/>
        </w:object>
      </w:r>
      <w:r>
        <w:t>.</w:t>
      </w:r>
    </w:p>
    <w:p w14:paraId="74DEBB3D" w14:textId="77777777" w:rsidR="009A634C" w:rsidRDefault="009A634C" w:rsidP="009A634C">
      <w:r w:rsidRPr="000B4430">
        <w:rPr>
          <w:u w:val="single"/>
        </w:rPr>
        <w:t>5. Теплопроводность</w:t>
      </w:r>
      <w:r w:rsidR="000B4430">
        <w:t>:</w:t>
      </w:r>
      <w:r>
        <w:t xml:space="preserve"> С = </w:t>
      </w:r>
      <w:r w:rsidR="00613E9B" w:rsidRPr="00613E9B">
        <w:rPr>
          <w:position w:val="-26"/>
        </w:rPr>
        <w:object w:dxaOrig="1820" w:dyaOrig="700" w14:anchorId="2E6DE745">
          <v:shape id="_x0000_i1037" type="#_x0000_t75" style="width:93.75pt;height:36pt" o:ole="">
            <v:imagedata r:id="rId35" o:title=""/>
          </v:shape>
          <o:OLEObject Type="Embed" ProgID="Equation.DSMT4" ShapeID="_x0000_i1037" DrawAspect="Content" ObjectID="_1681031615" r:id="rId36"/>
        </w:object>
      </w:r>
      <w:r>
        <w:t>.</w:t>
      </w:r>
    </w:p>
    <w:p w14:paraId="1FC2008F" w14:textId="77777777" w:rsidR="009A634C" w:rsidRDefault="009A634C" w:rsidP="009A634C">
      <w:r w:rsidRPr="000B4430">
        <w:rPr>
          <w:u w:val="single"/>
        </w:rPr>
        <w:t>6. Коэффициент теплопроводности</w:t>
      </w:r>
      <w:r w:rsidR="000B4430" w:rsidRPr="000B4430">
        <w:rPr>
          <w:u w:val="single"/>
        </w:rPr>
        <w:t>:</w:t>
      </w:r>
      <w:r>
        <w:t xml:space="preserve"> </w:t>
      </w:r>
      <w:r>
        <w:sym w:font="Symbol" w:char="F06C"/>
      </w:r>
      <w:r>
        <w:t xml:space="preserve"> = 0</w:t>
      </w:r>
      <w:r w:rsidR="00613E9B">
        <w:t>,</w:t>
      </w:r>
      <w:r>
        <w:t xml:space="preserve">41 </w:t>
      </w:r>
      <w:r w:rsidR="00613E9B" w:rsidRPr="00613E9B">
        <w:rPr>
          <w:position w:val="-26"/>
        </w:rPr>
        <w:object w:dxaOrig="639" w:dyaOrig="700" w14:anchorId="494DFF35">
          <v:shape id="_x0000_i1038" type="#_x0000_t75" style="width:28.5pt;height:36pt" o:ole="">
            <v:imagedata r:id="rId37" o:title=""/>
          </v:shape>
          <o:OLEObject Type="Embed" ProgID="Equation.DSMT4" ShapeID="_x0000_i1038" DrawAspect="Content" ObjectID="_1681031616" r:id="rId38"/>
        </w:object>
      </w:r>
      <w:r>
        <w:t>.</w:t>
      </w:r>
    </w:p>
    <w:p w14:paraId="709C28EA" w14:textId="77777777" w:rsidR="009A634C" w:rsidRDefault="009A634C" w:rsidP="009A634C">
      <w:r w:rsidRPr="000B4430">
        <w:rPr>
          <w:u w:val="single"/>
        </w:rPr>
        <w:t>7. Коэффициент линейного расширения</w:t>
      </w:r>
      <w:r w:rsidR="000B4430">
        <w:t>:</w:t>
      </w:r>
      <w:r>
        <w:t xml:space="preserve"> </w:t>
      </w:r>
      <w:r>
        <w:sym w:font="Symbol" w:char="F061"/>
      </w:r>
      <w:r>
        <w:t xml:space="preserve"> = </w:t>
      </w:r>
      <w:r w:rsidR="003E3923" w:rsidRPr="00613E9B">
        <w:rPr>
          <w:position w:val="-26"/>
        </w:rPr>
        <w:object w:dxaOrig="1280" w:dyaOrig="700" w14:anchorId="5044767C">
          <v:shape id="_x0000_i1039" type="#_x0000_t75" style="width:64.5pt;height:36pt" o:ole="">
            <v:imagedata r:id="rId39" o:title=""/>
          </v:shape>
          <o:OLEObject Type="Embed" ProgID="Equation.DSMT4" ShapeID="_x0000_i1039" DrawAspect="Content" ObjectID="_1681031617" r:id="rId40"/>
        </w:object>
      </w:r>
      <w:r>
        <w:t>.</w:t>
      </w:r>
    </w:p>
    <w:p w14:paraId="31DA9757" w14:textId="77777777" w:rsidR="009A634C" w:rsidRDefault="009A634C" w:rsidP="009A634C">
      <w:r w:rsidRPr="000B4430">
        <w:rPr>
          <w:u w:val="single"/>
        </w:rPr>
        <w:t>8. Минимальное давление устойчивого горения</w:t>
      </w:r>
      <w:r w:rsidR="000B4430">
        <w:t>:</w:t>
      </w:r>
      <w:r>
        <w:t xml:space="preserve"> р </w:t>
      </w:r>
      <w:r>
        <w:sym w:font="Symbol" w:char="F0A3"/>
      </w:r>
      <w:r>
        <w:t xml:space="preserve"> 7 кПа.</w:t>
      </w:r>
    </w:p>
    <w:p w14:paraId="29ECA1AC" w14:textId="77777777" w:rsidR="009A634C" w:rsidRDefault="009A634C" w:rsidP="009A634C">
      <w:r w:rsidRPr="000B4430">
        <w:rPr>
          <w:u w:val="single"/>
        </w:rPr>
        <w:t>9. Эксплуатационный интервал температур</w:t>
      </w:r>
      <w:r w:rsidR="000B4430">
        <w:rPr>
          <w:b/>
          <w:bCs/>
        </w:rPr>
        <w:t>:</w:t>
      </w:r>
      <w:r w:rsidR="003E3923">
        <w:rPr>
          <w:b/>
          <w:bCs/>
        </w:rPr>
        <w:t xml:space="preserve"> </w:t>
      </w:r>
      <w:r w:rsidR="003E3923" w:rsidRPr="003E3923">
        <w:rPr>
          <w:b/>
          <w:bCs/>
          <w:position w:val="-14"/>
        </w:rPr>
        <w:object w:dxaOrig="1880" w:dyaOrig="420" w14:anchorId="6D8251E7">
          <v:shape id="_x0000_i1040" type="#_x0000_t75" style="width:93.75pt;height:21.75pt" o:ole="">
            <v:imagedata r:id="rId41" o:title=""/>
          </v:shape>
          <o:OLEObject Type="Embed" ProgID="Equation.DSMT4" ShapeID="_x0000_i1040" DrawAspect="Content" ObjectID="_1681031618" r:id="rId42"/>
        </w:object>
      </w:r>
      <w:r w:rsidR="003E3923">
        <w:rPr>
          <w:b/>
          <w:bCs/>
        </w:rPr>
        <w:t xml:space="preserve"> </w:t>
      </w:r>
      <w:r>
        <w:t xml:space="preserve"> .</w:t>
      </w:r>
    </w:p>
    <w:p w14:paraId="76031EBE" w14:textId="77777777" w:rsidR="009A634C" w:rsidRPr="009A634C" w:rsidRDefault="009A634C" w:rsidP="009A634C">
      <w:r w:rsidRPr="000B4430">
        <w:rPr>
          <w:u w:val="single"/>
        </w:rPr>
        <w:t>10. Максимальная температура хранения</w:t>
      </w:r>
      <w:r w:rsidR="000B4430">
        <w:rPr>
          <w:u w:val="single"/>
        </w:rPr>
        <w:t>:</w:t>
      </w:r>
      <w:r w:rsidRPr="000B4430">
        <w:rPr>
          <w:i/>
          <w:iCs/>
        </w:rPr>
        <w:t xml:space="preserve"> </w:t>
      </w:r>
      <w:r w:rsidRPr="003E3923">
        <w:rPr>
          <w:i/>
          <w:iCs/>
        </w:rPr>
        <w:t>Т</w:t>
      </w:r>
      <w:r>
        <w:rPr>
          <w:vertAlign w:val="subscript"/>
          <w:lang w:val="en-US"/>
        </w:rPr>
        <w:t>max</w:t>
      </w:r>
      <w:r>
        <w:t xml:space="preserve"> = 340 </w:t>
      </w:r>
      <w:r w:rsidRPr="003E3923">
        <w:t>К</w:t>
      </w:r>
      <w:r>
        <w:t>.</w:t>
      </w:r>
    </w:p>
    <w:p w14:paraId="70BF685D" w14:textId="77777777" w:rsidR="004E3961" w:rsidRDefault="00C03460" w:rsidP="007217F1">
      <w:pPr>
        <w:pStyle w:val="1"/>
      </w:pPr>
      <w:bookmarkStart w:id="4" w:name="_Toc10679304"/>
      <w:r>
        <w:t>Общий вид заряда СТРТ совместно с корпусом РДТТ</w:t>
      </w:r>
      <w:bookmarkEnd w:id="4"/>
    </w:p>
    <w:p w14:paraId="7A13B609" w14:textId="77777777" w:rsidR="00C03460" w:rsidRDefault="00C03460" w:rsidP="00673043">
      <w:pPr>
        <w:pStyle w:val="2"/>
        <w:numPr>
          <w:ilvl w:val="1"/>
          <w:numId w:val="2"/>
        </w:numPr>
      </w:pPr>
      <w:bookmarkStart w:id="5" w:name="_Toc10679305"/>
      <w:r>
        <w:t>Заряд СТРТ</w:t>
      </w:r>
      <w:bookmarkEnd w:id="5"/>
    </w:p>
    <w:p w14:paraId="613B7A05" w14:textId="77777777" w:rsidR="003732BC" w:rsidRDefault="003732BC" w:rsidP="003732BC">
      <w:pPr>
        <w:ind w:firstLine="709"/>
      </w:pPr>
      <w:r>
        <w:t xml:space="preserve">В заряде твердого топлива можно выделить канальную и щелевую часть. Горение происходит по каналу и щелям. При горении канальной части величина поверхности горения увеличивается, так как диаметр поверхности горения увеличивается значительно быстрее, чем уменьшается длина. </w:t>
      </w:r>
      <w:r>
        <w:lastRenderedPageBreak/>
        <w:t xml:space="preserve">Канальная часть заряда горит прогрессивно. Горение щелевой части происходит с уменьшением площади горения. Щелевая часть заряда горит дегрессивно. При правильно подобранных размеров заряда обе части компенсируют друг друга, и суммарная площадь горения изменяется незначительно. Таким образом весь заряд в целом относится к нейтрально горящим зарядам. Основное достоинство таких зарядов – отсутствие дегрессивно горящих остатков топлива в конечный период горения заряда, что обеспечивает лучшие условия для догорания топлива. </w:t>
      </w:r>
    </w:p>
    <w:p w14:paraId="41C4EA4F" w14:textId="77777777" w:rsidR="003732BC" w:rsidRDefault="003732BC" w:rsidP="003732BC">
      <w:pPr>
        <w:ind w:firstLine="709"/>
      </w:pPr>
      <w:r>
        <w:t>К недостаткам таких зарядов можно отнести наличие концентраторов напряжения в основаниях щелей и высокие напряжения на поверхности цилиндрического канала, необходимость нанесения ТЗП на стенку камеры в районе щелей (так как они выгорают быстрее).</w:t>
      </w:r>
    </w:p>
    <w:p w14:paraId="3A5DA008" w14:textId="77777777" w:rsidR="003732BC" w:rsidRPr="003732BC" w:rsidRDefault="003732BC" w:rsidP="000C6042">
      <w:pPr>
        <w:ind w:firstLine="709"/>
      </w:pPr>
      <w:r>
        <w:t>Канально – щелевой заряд изготавливается несколькими методами: склеиванием отдельных частей – канальной и щелевой; методом непосредственной заливки в корпус или изложницу с использованием игл, формирующих щелевую часть и канальную часть заряда.</w:t>
      </w:r>
    </w:p>
    <w:p w14:paraId="34D129C0" w14:textId="77777777" w:rsidR="00C03460" w:rsidRDefault="00C03460" w:rsidP="00673043">
      <w:pPr>
        <w:pStyle w:val="2"/>
        <w:numPr>
          <w:ilvl w:val="1"/>
          <w:numId w:val="2"/>
        </w:numPr>
      </w:pPr>
      <w:bookmarkStart w:id="6" w:name="_Toc10679306"/>
      <w:r>
        <w:t>Корпус РДТТ</w:t>
      </w:r>
      <w:bookmarkEnd w:id="6"/>
    </w:p>
    <w:p w14:paraId="573B723B" w14:textId="77777777" w:rsidR="00714E0B" w:rsidRDefault="00714E0B" w:rsidP="00714E0B">
      <w:pPr>
        <w:ind w:firstLine="709"/>
      </w:pPr>
      <w:r>
        <w:t xml:space="preserve">Требуется спроектировать корпус из композитных материалов (типа кокон). Корпуса такого типа изготавливаются методом намотки стекло- или органопластиков, пропитанных связующим, на оправку. После полимеризации смолы оправка удаляется. Полученная таким образом оболочка обладает высокой прочностью благодаря ориентированному расположению волокон в направлении действующих сил. </w:t>
      </w:r>
    </w:p>
    <w:p w14:paraId="1E9A2637" w14:textId="77777777" w:rsidR="00714E0B" w:rsidRDefault="00714E0B" w:rsidP="00714E0B">
      <w:r>
        <w:tab/>
        <w:t>Недостаток таких корпусов заключается в их газовой проницаемости, что при работе двигателя недопустимо. Для устранения этого недостатка на внутреннюю поверхность камеры сгорания наклеивается антидиффузионный слой или наносится резиноподобный материал – защитно</w:t>
      </w:r>
      <w:r w:rsidR="00DF3265">
        <w:t>-</w:t>
      </w:r>
      <w:r>
        <w:t xml:space="preserve">крепящий слой </w:t>
      </w:r>
      <w:r>
        <w:lastRenderedPageBreak/>
        <w:t xml:space="preserve">(ЗКС), который одновременно выполняет функцию скрепления заряда со стенкой корпуса. </w:t>
      </w:r>
    </w:p>
    <w:p w14:paraId="1AB8CB39" w14:textId="77777777" w:rsidR="00714E0B" w:rsidRDefault="00714E0B" w:rsidP="00714E0B">
      <w:r>
        <w:tab/>
        <w:t>Внутреннее теплозащитное покрытие (ТЗП) днищ корпуса служит для защиты силовой оболочки корпуса от воздействия высокоэррозионных продуктов сгорания СТРТ. Он имеет переменный профиль толщин, определяемый условиями теплового воздействия. Обычно ТЗП максимально у полюсных отверстий корпуса и уменьшается к периферии днищ с уменьшением времени воздействия и скорости обтекания газовым потоком.</w:t>
      </w:r>
      <w:r>
        <w:tab/>
      </w:r>
    </w:p>
    <w:p w14:paraId="3E5908DF" w14:textId="77777777" w:rsidR="00714E0B" w:rsidRDefault="00714E0B" w:rsidP="00714E0B">
      <w:r>
        <w:tab/>
        <w:t>Заряд СТРТ обладает достаточной эластичностью, поэтому при изменении температуры компенсация линейных размеров относительно корпуса происходит за счет эластичности ЗКС и самого заряда. Кроме того, для раскрепления торцов заряда от днищ корпуса на участках, где напряжение в системе корпус – заряд превышают предельно допустимые в ТЗП, в днища вклеены раскрепляющие манжеты. Они изготавливаются из эластичных теплозащитных материалов, повторяющие профиль днищ и соединяющиеся с ТЗП с помощью замка манжеты. В данном случае со стороны заднего днища раскрепляющая манжета отсутствует, т.к. заряд СТРТ не соприкасается с корпусом РДТТ.</w:t>
      </w:r>
    </w:p>
    <w:p w14:paraId="78B63191" w14:textId="77777777" w:rsidR="00714E0B" w:rsidRDefault="00714E0B" w:rsidP="00714E0B">
      <w:r>
        <w:tab/>
        <w:t>Стыковочные шпангоуты полностью выполнены из композитных материалов заодно с оболочкой. Соединение</w:t>
      </w:r>
      <w:r w:rsidR="00DF3265">
        <w:t xml:space="preserve"> – </w:t>
      </w:r>
      <w:r>
        <w:t>штифто</w:t>
      </w:r>
      <w:r w:rsidR="00DF3265">
        <w:t>-</w:t>
      </w:r>
      <w:r>
        <w:t xml:space="preserve">болтовое (ШБС), так как диаметр стыкуемых объектов составляет порядка </w:t>
      </w:r>
      <w:r w:rsidR="003F10E1">
        <w:t>3</w:t>
      </w:r>
      <w:r>
        <w:t xml:space="preserve">00 мм, следовательно использование резьбовых соединений не рекомендуется, так как возникают большие условия затяжки. </w:t>
      </w:r>
    </w:p>
    <w:p w14:paraId="009890B9" w14:textId="77777777" w:rsidR="00714E0B" w:rsidRDefault="00714E0B" w:rsidP="00714E0B">
      <w:r>
        <w:tab/>
        <w:t>В оболочке предусмотрены металлические фланцы, вмо</w:t>
      </w:r>
      <w:r w:rsidR="00DF3265">
        <w:t>нтированные</w:t>
      </w:r>
      <w:r>
        <w:t xml:space="preserve"> при изготовлении кокона. Фланцы необходимы для крепления сопла и установки воспламенительного устройства, которые на чертежах не указаны.</w:t>
      </w:r>
    </w:p>
    <w:p w14:paraId="77F4C539" w14:textId="77777777" w:rsidR="003F10E1" w:rsidRPr="00714E0B" w:rsidRDefault="00714E0B" w:rsidP="00714E0B">
      <w:r>
        <w:tab/>
        <w:t xml:space="preserve">Общий вид заряда, скрепленного с корпусом РДТТ, представлен на графическом листе № 1 курсового проекта. </w:t>
      </w:r>
    </w:p>
    <w:p w14:paraId="043F0882" w14:textId="77777777" w:rsidR="00C03460" w:rsidRDefault="00C03460" w:rsidP="007217F1">
      <w:pPr>
        <w:pStyle w:val="1"/>
      </w:pPr>
      <w:bookmarkStart w:id="7" w:name="_Toc10679307"/>
      <w:r>
        <w:lastRenderedPageBreak/>
        <w:t>Технологический процесс изготовления заряда из СТРТ</w:t>
      </w:r>
      <w:bookmarkEnd w:id="7"/>
    </w:p>
    <w:p w14:paraId="0136185B" w14:textId="77777777" w:rsidR="00D135F9" w:rsidRDefault="00D135F9" w:rsidP="00D135F9">
      <w:pPr>
        <w:tabs>
          <w:tab w:val="left" w:pos="709"/>
        </w:tabs>
        <w:ind w:firstLine="709"/>
        <w:rPr>
          <w:rFonts w:cs="Times New Roman"/>
          <w:szCs w:val="28"/>
        </w:rPr>
      </w:pPr>
      <w:r w:rsidRPr="00D135F9">
        <w:rPr>
          <w:rFonts w:cs="Times New Roman"/>
          <w:szCs w:val="28"/>
        </w:rPr>
        <w:t>В данной работе представлена непрерывная технология изготовления заряда из смесевого твердого топлива. Блок-схема технологических процессов изготовления СТРТ и заряда из СТРТ с необходимыми операциями представлена на листе 2 графической части.</w:t>
      </w:r>
    </w:p>
    <w:p w14:paraId="13510638" w14:textId="77777777" w:rsidR="00D135F9" w:rsidRPr="0004592F" w:rsidRDefault="0004592F" w:rsidP="0004592F">
      <w:pPr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Рассматриваемый</w:t>
      </w:r>
      <w:r w:rsidR="00D135F9" w:rsidRPr="0004592F">
        <w:rPr>
          <w:rFonts w:eastAsia="Calibri" w:cs="Times New Roman"/>
          <w:szCs w:val="28"/>
        </w:rPr>
        <w:t xml:space="preserve"> состав, как и другие высокоэнергетические СТРТ крупногабаритных зарядов представляют собой высоконаполненную гетерогенную композицию, содержащую до 90% твердого наполнителя различной химической природы, в том числе высокочувствительное взрывчатое вещество. В этой связи смешение топливной массы с целью обеспечения безопасности, необходимой воспроизводительности состава и свойств по всему объему заряда проводят в несколько приемов, предварительно получая частные смеси из нескольких компонентов</w:t>
      </w:r>
      <w:r>
        <w:rPr>
          <w:rFonts w:eastAsia="Calibri" w:cs="Times New Roman"/>
          <w:szCs w:val="28"/>
        </w:rPr>
        <w:t>.</w:t>
      </w:r>
    </w:p>
    <w:p w14:paraId="26685DCD" w14:textId="77777777" w:rsidR="00D135F9" w:rsidRDefault="00D135F9" w:rsidP="0004592F">
      <w:pPr>
        <w:tabs>
          <w:tab w:val="left" w:pos="709"/>
        </w:tabs>
        <w:ind w:firstLine="709"/>
        <w:rPr>
          <w:rFonts w:cs="Times New Roman"/>
          <w:szCs w:val="28"/>
        </w:rPr>
      </w:pPr>
      <w:r w:rsidRPr="0004592F">
        <w:rPr>
          <w:rFonts w:cs="Times New Roman"/>
          <w:szCs w:val="28"/>
        </w:rPr>
        <w:t xml:space="preserve">Условно принципиальная схема изготовления зарядов </w:t>
      </w:r>
      <w:r w:rsidR="0004592F">
        <w:rPr>
          <w:rFonts w:cs="Times New Roman"/>
          <w:szCs w:val="28"/>
        </w:rPr>
        <w:t>представлена на рисунке 2.</w:t>
      </w:r>
    </w:p>
    <w:p w14:paraId="0CE33D15" w14:textId="77777777" w:rsidR="0004592F" w:rsidRDefault="0004592F" w:rsidP="0004592F">
      <w:pPr>
        <w:keepNext/>
        <w:tabs>
          <w:tab w:val="left" w:pos="709"/>
        </w:tabs>
        <w:ind w:firstLine="709"/>
      </w:pPr>
      <w:r>
        <w:rPr>
          <w:noProof/>
        </w:rPr>
        <w:drawing>
          <wp:inline distT="0" distB="0" distL="0" distR="0" wp14:anchorId="3B8D0979" wp14:editId="2CB138DB">
            <wp:extent cx="5067300" cy="2964180"/>
            <wp:effectExtent l="0" t="0" r="0" b="7620"/>
            <wp:docPr id="12" name="Рисунок 12" descr="Рис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Рис18"/>
                    <pic:cNvPicPr/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AB01EC" w14:textId="77777777" w:rsidR="0004592F" w:rsidRPr="0004592F" w:rsidRDefault="0004592F" w:rsidP="0004592F">
      <w:pPr>
        <w:jc w:val="left"/>
      </w:pPr>
      <w:r w:rsidRPr="0004592F">
        <w:t xml:space="preserve">Рисунок </w:t>
      </w:r>
      <w:fldSimple w:instr=" SEQ Рисунок \* ARABIC ">
        <w:r w:rsidR="00AA1561">
          <w:rPr>
            <w:noProof/>
          </w:rPr>
          <w:t>2</w:t>
        </w:r>
      </w:fldSimple>
      <w:r w:rsidRPr="0004592F">
        <w:t xml:space="preserve"> Условная схема изготовления зарядов СТРТ</w:t>
      </w:r>
    </w:p>
    <w:p w14:paraId="2F7567CE" w14:textId="77777777" w:rsidR="00D135F9" w:rsidRPr="00D135F9" w:rsidRDefault="00EA704A" w:rsidP="00B54D00">
      <w:pPr>
        <w:tabs>
          <w:tab w:val="left" w:pos="709"/>
        </w:tabs>
      </w:pPr>
      <w:r>
        <w:rPr>
          <w:rFonts w:eastAsiaTheme="minorHAnsi" w:cs="Times New Roman"/>
          <w:szCs w:val="28"/>
        </w:rPr>
        <w:t>1 – приготовление РСПК; 2 – приготовление ССД; 3 – приготовление смеси отверждающих и других добавок; 4 – подготовка корпусов двигателей (пресс-</w:t>
      </w:r>
      <w:r>
        <w:rPr>
          <w:rFonts w:eastAsiaTheme="minorHAnsi" w:cs="Times New Roman"/>
          <w:szCs w:val="28"/>
        </w:rPr>
        <w:lastRenderedPageBreak/>
        <w:t>форм</w:t>
      </w:r>
      <w:r w:rsidR="00CA03DE">
        <w:rPr>
          <w:rFonts w:eastAsiaTheme="minorHAnsi" w:cs="Times New Roman"/>
          <w:szCs w:val="28"/>
        </w:rPr>
        <w:t>) и формующей оснастки; 5 – смешение топливной массы; 6 – заполнение корпусов двигателей (пресс-форм); 7 – отверждение и распрессовка зарядов; 8</w:t>
      </w:r>
      <w:r w:rsidR="00C33368">
        <w:rPr>
          <w:rFonts w:eastAsiaTheme="minorHAnsi" w:cs="Times New Roman"/>
          <w:szCs w:val="28"/>
        </w:rPr>
        <w:t> </w:t>
      </w:r>
      <w:r w:rsidR="00CA03DE">
        <w:rPr>
          <w:rFonts w:eastAsiaTheme="minorHAnsi" w:cs="Times New Roman"/>
          <w:szCs w:val="28"/>
        </w:rPr>
        <w:t>– окончательная обработка зарядов, контроль качества и укупорка.</w:t>
      </w:r>
    </w:p>
    <w:p w14:paraId="461C1A59" w14:textId="77777777" w:rsidR="006B5521" w:rsidRDefault="006B5521" w:rsidP="006B5521">
      <w:pPr>
        <w:pStyle w:val="2"/>
        <w:numPr>
          <w:ilvl w:val="1"/>
          <w:numId w:val="2"/>
        </w:numPr>
      </w:pPr>
      <w:bookmarkStart w:id="8" w:name="_Toc10679308"/>
      <w:r>
        <w:t>Приготовление рабочей смеси порошкообразных компонентов (РСП</w:t>
      </w:r>
      <w:r w:rsidR="0071673F">
        <w:t>К)</w:t>
      </w:r>
      <w:bookmarkEnd w:id="8"/>
    </w:p>
    <w:p w14:paraId="3F2B959F" w14:textId="77777777" w:rsidR="00984AC2" w:rsidRDefault="00984AC2" w:rsidP="00FA3EA0">
      <w:pPr>
        <w:ind w:firstLine="709"/>
      </w:pPr>
      <w:r>
        <w:t>Применительно к рассматриваемому составу в РСПК входят различные фракции перхлората аммония (ПХА), отличающиеся средним диаметром частиц и удельной поверхностью, а также антислеживающая</w:t>
      </w:r>
      <w:r w:rsidR="00BF2DE3" w:rsidRPr="00BF2DE3">
        <w:t xml:space="preserve"> </w:t>
      </w:r>
      <w:r w:rsidR="00BF2DE3">
        <w:t>добавка</w:t>
      </w:r>
      <w:r w:rsidR="00353B61">
        <w:t>.</w:t>
      </w:r>
    </w:p>
    <w:p w14:paraId="0617C949" w14:textId="77777777" w:rsidR="00984AC2" w:rsidRDefault="00984AC2" w:rsidP="000F4E31">
      <w:pPr>
        <w:ind w:firstLine="709"/>
      </w:pPr>
      <w:r>
        <w:t>В общем случае применение полифракционного наполнителя по сравнению с монофракционным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характеристик.</w:t>
      </w:r>
    </w:p>
    <w:p w14:paraId="5991A4CC" w14:textId="77777777" w:rsidR="00353B61" w:rsidRPr="00353B61" w:rsidRDefault="00353B61" w:rsidP="00956671">
      <w:pPr>
        <w:ind w:firstLine="709"/>
      </w:pPr>
      <w:r w:rsidRPr="00353B61">
        <w:t>Из дробильно-протирочного аппарата ПХА с влажностью 5-10 % мас.</w:t>
      </w:r>
      <w:r w:rsidR="00956671">
        <w:t xml:space="preserve"> </w:t>
      </w:r>
      <w:r w:rsidR="00BF2DE3">
        <w:t>с</w:t>
      </w:r>
      <w:r w:rsidRPr="00353B61">
        <w:t>истемой транспортеров подается в сушильный агрегат. Наиболее част</w:t>
      </w:r>
      <w:r w:rsidR="00BF2DE3">
        <w:t>о</w:t>
      </w:r>
      <w:r w:rsidR="003010FB">
        <w:t xml:space="preserve"> </w:t>
      </w:r>
      <w:r w:rsidRPr="00353B61">
        <w:t>используют сушилку с псевдо</w:t>
      </w:r>
      <w:r w:rsidR="00BF2DE3">
        <w:t>о</w:t>
      </w:r>
      <w:r w:rsidRPr="00353B61">
        <w:t>жиженным («кипящим») слоем.</w:t>
      </w:r>
    </w:p>
    <w:p w14:paraId="436C178D" w14:textId="77777777" w:rsidR="00353B61" w:rsidRPr="00353B61" w:rsidRDefault="00353B61" w:rsidP="00BF2DE3">
      <w:pPr>
        <w:ind w:firstLine="709"/>
      </w:pPr>
      <w:r w:rsidRPr="00353B61">
        <w:t>Она имеет корытообразный поддон, разделенный вертикальными</w:t>
      </w:r>
      <w:r w:rsidR="00BF2DE3">
        <w:t xml:space="preserve"> </w:t>
      </w:r>
      <w:r w:rsidRPr="00353B61">
        <w:t>перегородками на несколько секций. В нижней части расположена</w:t>
      </w:r>
      <w:r w:rsidR="003010FB">
        <w:t xml:space="preserve"> </w:t>
      </w:r>
      <w:r w:rsidRPr="00353B61">
        <w:t>воздухораспределительная решетка, на которой находится слой ПХА</w:t>
      </w:r>
      <w:r w:rsidR="00BF2DE3">
        <w:t>,</w:t>
      </w:r>
      <w:r w:rsidRPr="00353B61">
        <w:t xml:space="preserve"> под</w:t>
      </w:r>
      <w:r w:rsidR="003010FB">
        <w:t xml:space="preserve"> </w:t>
      </w:r>
      <w:r w:rsidRPr="00353B61">
        <w:t>решетку (в каждую секцию индивидуально) подается горячий (100-130 ℃)</w:t>
      </w:r>
      <w:r w:rsidR="003010FB">
        <w:t xml:space="preserve"> </w:t>
      </w:r>
      <w:r w:rsidRPr="00353B61">
        <w:t>воздух.</w:t>
      </w:r>
    </w:p>
    <w:p w14:paraId="24D05637" w14:textId="77777777" w:rsidR="00353B61" w:rsidRPr="00353B61" w:rsidRDefault="00353B61" w:rsidP="0083330E">
      <w:pPr>
        <w:ind w:firstLine="709"/>
      </w:pPr>
      <w:r w:rsidRPr="00353B61">
        <w:t>Скорость подачи воздуха такова, что он не уносит частицы ПХА, а</w:t>
      </w:r>
      <w:r w:rsidR="0083330E">
        <w:t xml:space="preserve"> </w:t>
      </w:r>
      <w:r w:rsidRPr="00353B61">
        <w:t>переводит продукт во взвешенное состояние. Сушка в стационарном</w:t>
      </w:r>
      <w:r w:rsidR="0083330E">
        <w:t xml:space="preserve"> </w:t>
      </w:r>
      <w:r w:rsidRPr="00353B61">
        <w:t xml:space="preserve">«кипящем» слое является одним из </w:t>
      </w:r>
      <w:r>
        <w:t>э</w:t>
      </w:r>
      <w:r w:rsidRPr="00353B61">
        <w:t>ффективных средств интенсификации</w:t>
      </w:r>
      <w:r w:rsidR="0083330E">
        <w:t xml:space="preserve"> </w:t>
      </w:r>
      <w:r w:rsidRPr="00353B61">
        <w:t>этого процесса, так как каждая частица имеет тесный контакт с</w:t>
      </w:r>
      <w:r w:rsidR="0083330E">
        <w:t xml:space="preserve"> </w:t>
      </w:r>
      <w:r w:rsidRPr="00353B61">
        <w:t>теплоносителем. Вертикальные перегородки имеют зазоры у</w:t>
      </w:r>
      <w:r w:rsidR="0083330E">
        <w:t xml:space="preserve"> </w:t>
      </w:r>
      <w:r w:rsidRPr="00353B61">
        <w:t>противоположных стенок рабочей камера, поэтому ПХА перемещается к</w:t>
      </w:r>
      <w:r w:rsidR="0083330E">
        <w:t xml:space="preserve"> </w:t>
      </w:r>
      <w:r w:rsidRPr="00353B61">
        <w:t>загрузочной зоне зигзагообразно.</w:t>
      </w:r>
    </w:p>
    <w:p w14:paraId="67883539" w14:textId="77777777" w:rsidR="00353B61" w:rsidRPr="00353B61" w:rsidRDefault="00353B61" w:rsidP="00EB4F32">
      <w:pPr>
        <w:ind w:firstLine="709"/>
      </w:pPr>
      <w:r w:rsidRPr="00353B61">
        <w:lastRenderedPageBreak/>
        <w:t>Рабочая фракция с кондиционными размерами частиц направляется</w:t>
      </w:r>
      <w:r w:rsidR="00EB4F32">
        <w:t xml:space="preserve"> </w:t>
      </w:r>
      <w:r w:rsidRPr="00353B61">
        <w:t>реверсивным шнеком и системой транспортеров в накопительную емкость.</w:t>
      </w:r>
      <w:r w:rsidR="00EB4F32">
        <w:t xml:space="preserve"> </w:t>
      </w:r>
      <w:r w:rsidRPr="00353B61">
        <w:t>Частицы более крупных и менее крупных размеров поступают в струйно</w:t>
      </w:r>
      <w:r w:rsidR="00EB4F32">
        <w:t>-</w:t>
      </w:r>
      <w:r w:rsidRPr="00353B61">
        <w:t>вентиляционную установку («мельницу») для измельчения.</w:t>
      </w:r>
    </w:p>
    <w:p w14:paraId="6F6EC337" w14:textId="77777777" w:rsidR="00D1179F" w:rsidRDefault="00353B61" w:rsidP="00D1179F">
      <w:pPr>
        <w:ind w:firstLine="709"/>
      </w:pPr>
      <w:r w:rsidRPr="00353B61">
        <w:t>В струйной мельнице измельчение достигается за счет взаимного</w:t>
      </w:r>
      <w:r w:rsidR="00EB4F32">
        <w:t xml:space="preserve"> </w:t>
      </w:r>
      <w:r w:rsidRPr="00353B61">
        <w:t>соударения частиц, разгоняемых до 100-200 м/с. К достоинствам этих</w:t>
      </w:r>
      <w:r w:rsidR="00EB4F32">
        <w:t xml:space="preserve"> </w:t>
      </w:r>
      <w:r w:rsidRPr="00353B61">
        <w:t>устройств следует отнести возможность тонкого и сверхтонкого сухого</w:t>
      </w:r>
      <w:r w:rsidR="00EB4F32">
        <w:t xml:space="preserve"> </w:t>
      </w:r>
      <w:r w:rsidRPr="00353B61">
        <w:t>помола, отсутствие вращающихся деталей, незначительное загрязнение</w:t>
      </w:r>
      <w:r w:rsidR="00EB4F32">
        <w:t xml:space="preserve"> </w:t>
      </w:r>
      <w:r w:rsidRPr="00353B61">
        <w:t>продуктов измельчения. Вместе с тем струйные мельницы отличаются</w:t>
      </w:r>
      <w:r w:rsidR="00EB4F32">
        <w:t xml:space="preserve"> </w:t>
      </w:r>
      <w:r w:rsidRPr="00353B61">
        <w:t>большими удельными энергозатратами, а также требуют установки после себя</w:t>
      </w:r>
      <w:r w:rsidR="00EB4F32">
        <w:t xml:space="preserve"> </w:t>
      </w:r>
      <w:r w:rsidRPr="00353B61">
        <w:t>громоздкой системы пылеулавливания.</w:t>
      </w:r>
      <w:r w:rsidR="00EB4F32">
        <w:t xml:space="preserve"> </w:t>
      </w:r>
    </w:p>
    <w:p w14:paraId="07440A52" w14:textId="77777777" w:rsidR="00D1179F" w:rsidRDefault="00353B61" w:rsidP="00D1179F">
      <w:pPr>
        <w:ind w:firstLine="709"/>
      </w:pPr>
      <w:r w:rsidRPr="00353B61">
        <w:t>Степень дисперсности регулируется углом поворота лопаток и</w:t>
      </w:r>
      <w:r w:rsidR="00EB4F32">
        <w:t xml:space="preserve"> </w:t>
      </w:r>
      <w:r w:rsidRPr="00353B61">
        <w:t>определенной высотой отбойного конуса. Настройка установки на нужную</w:t>
      </w:r>
      <w:r w:rsidR="00EB4F32">
        <w:t xml:space="preserve"> </w:t>
      </w:r>
      <w:r w:rsidRPr="00353B61">
        <w:t>производительность осуществляется изменением числа оборотов шнека.</w:t>
      </w:r>
      <w:r w:rsidR="00EB4F32">
        <w:t xml:space="preserve"> </w:t>
      </w:r>
    </w:p>
    <w:p w14:paraId="584CB0A6" w14:textId="77777777" w:rsidR="00D1179F" w:rsidRDefault="00353B61" w:rsidP="00D1179F">
      <w:pPr>
        <w:ind w:firstLine="709"/>
      </w:pPr>
      <w:r w:rsidRPr="00353B61">
        <w:t>Воздух с мелкими частицами выходит из сепаратора через верхний</w:t>
      </w:r>
      <w:r w:rsidR="00EB4F32">
        <w:t xml:space="preserve"> </w:t>
      </w:r>
      <w:r w:rsidRPr="00353B61">
        <w:t>патрубок и направляется в четыре циклона. В них ПХА отделяется от воздуха</w:t>
      </w:r>
      <w:r w:rsidR="00EB4F32">
        <w:t xml:space="preserve"> </w:t>
      </w:r>
      <w:r w:rsidRPr="00353B61">
        <w:t>и поступает в приемный бункер, где выгружается с помощью шлюзового</w:t>
      </w:r>
      <w:r w:rsidR="00EB4F32">
        <w:t xml:space="preserve"> </w:t>
      </w:r>
      <w:r w:rsidRPr="00353B61">
        <w:t>затвора и системой транспортеров в накопитель мелкой рабочей фракции.</w:t>
      </w:r>
      <w:r w:rsidR="00EB4F32">
        <w:t xml:space="preserve"> </w:t>
      </w:r>
      <w:r w:rsidRPr="00353B61">
        <w:t>Влажность на выходе из сушилки составляет не более 0,5% мас.</w:t>
      </w:r>
    </w:p>
    <w:p w14:paraId="1121A760" w14:textId="77777777" w:rsidR="00D1179F" w:rsidRDefault="00353B61" w:rsidP="00D1179F">
      <w:pPr>
        <w:ind w:firstLine="709"/>
      </w:pPr>
      <w:r w:rsidRPr="00353B61">
        <w:t>Для фракционирования ПХА применяются две струйно-вентиляционные установки.</w:t>
      </w:r>
      <w:r w:rsidR="00EB4F32">
        <w:t xml:space="preserve"> </w:t>
      </w:r>
    </w:p>
    <w:p w14:paraId="531EC3E6" w14:textId="77777777" w:rsidR="00D1179F" w:rsidRDefault="00353B61" w:rsidP="00D1179F">
      <w:pPr>
        <w:ind w:firstLine="709"/>
      </w:pPr>
      <w:r w:rsidRPr="00353B61">
        <w:t>Воздух из циклона проходит фильтрацию и воздуходувкой</w:t>
      </w:r>
      <w:r w:rsidR="00EB4F32">
        <w:t xml:space="preserve"> </w:t>
      </w:r>
      <w:r w:rsidRPr="00353B61">
        <w:t>возвращается в разгонные устройства. Таким образом, струйная мельница</w:t>
      </w:r>
      <w:r w:rsidR="00EB4F32">
        <w:t xml:space="preserve"> </w:t>
      </w:r>
      <w:r w:rsidRPr="00353B61">
        <w:t>имеет замкнутый цикл по воздуху.</w:t>
      </w:r>
      <w:r w:rsidR="00EB4F32">
        <w:t xml:space="preserve"> </w:t>
      </w:r>
    </w:p>
    <w:p w14:paraId="5E4E26F8" w14:textId="77777777" w:rsidR="00D1179F" w:rsidRDefault="00353B61" w:rsidP="00D1179F">
      <w:pPr>
        <w:ind w:firstLine="709"/>
      </w:pPr>
      <w:r w:rsidRPr="00353B61">
        <w:t>Набранные в заданных соотношениях навески фракций загружаются в</w:t>
      </w:r>
      <w:r w:rsidR="00EB4F32">
        <w:t xml:space="preserve"> </w:t>
      </w:r>
      <w:r w:rsidRPr="00353B61">
        <w:t>передвижной контейнер-смеситель</w:t>
      </w:r>
      <w:r>
        <w:t>,</w:t>
      </w:r>
      <w:r w:rsidRPr="00353B61">
        <w:t xml:space="preserve"> в него же дозируются негорючие</w:t>
      </w:r>
      <w:r w:rsidR="00EB4F32">
        <w:t xml:space="preserve"> </w:t>
      </w:r>
      <w:r w:rsidRPr="00353B61">
        <w:t>порошкообразные компоненты</w:t>
      </w:r>
      <w:r>
        <w:t>,</w:t>
      </w:r>
      <w:r w:rsidRPr="00353B61">
        <w:t xml:space="preserve"> далее производится смешение всех указанных</w:t>
      </w:r>
      <w:r w:rsidR="00EB4F32">
        <w:t xml:space="preserve"> </w:t>
      </w:r>
      <w:r w:rsidRPr="00353B61">
        <w:lastRenderedPageBreak/>
        <w:t>компонентов (приготовление рабочей смеси порошков - РСП) и их</w:t>
      </w:r>
      <w:r w:rsidR="00EB4F32">
        <w:t xml:space="preserve"> </w:t>
      </w:r>
      <w:r w:rsidRPr="00353B61">
        <w:t>транспортировка в здание получения топливной массы.</w:t>
      </w:r>
      <w:r w:rsidR="00EB4F32">
        <w:t xml:space="preserve"> </w:t>
      </w:r>
    </w:p>
    <w:p w14:paraId="7739DED1" w14:textId="77777777" w:rsidR="004656D4" w:rsidRPr="004656D4" w:rsidRDefault="00353B61" w:rsidP="00D1179F">
      <w:pPr>
        <w:ind w:firstLine="709"/>
        <w:rPr>
          <w:rFonts w:eastAsiaTheme="majorEastAsia"/>
          <w:sz w:val="24"/>
          <w:szCs w:val="24"/>
        </w:rPr>
      </w:pPr>
      <w:r w:rsidRPr="00353B61">
        <w:t>Смешение осуществляется при вращении контейнера, который</w:t>
      </w:r>
      <w:r w:rsidR="00EB4F32">
        <w:t xml:space="preserve"> </w:t>
      </w:r>
      <w:r w:rsidRPr="00353B61">
        <w:t>представляет собой аппарат периодического действия типа «пьяной» бочки.</w:t>
      </w:r>
      <w:r w:rsidR="00EB4F32">
        <w:t xml:space="preserve"> </w:t>
      </w:r>
      <w:r w:rsidRPr="00353B61">
        <w:t>При периодическом ведении процесса смешения, во-первых, можно получить</w:t>
      </w:r>
      <w:r w:rsidR="00EB4F32">
        <w:t xml:space="preserve"> </w:t>
      </w:r>
      <w:r w:rsidRPr="00353B61">
        <w:t>точное соотношение между компонентами смеси (при их загрузке в смеситель</w:t>
      </w:r>
      <w:r w:rsidR="00EB4F32">
        <w:t xml:space="preserve"> </w:t>
      </w:r>
      <w:r w:rsidRPr="00353B61">
        <w:t>по массе), а, во-вторых, при относительно большом числе компонентов их</w:t>
      </w:r>
      <w:r w:rsidR="00EB4F32">
        <w:t xml:space="preserve"> </w:t>
      </w:r>
      <w:r w:rsidRPr="00353B61">
        <w:t>дозирование в смеситель затруднено. В смесителях барабанного типа</w:t>
      </w:r>
      <w:r w:rsidR="00EB4F32">
        <w:t xml:space="preserve"> </w:t>
      </w:r>
      <w:r w:rsidRPr="00353B61">
        <w:t>отсутствуют перемешивающие устройства, и компоненты смешиваются за</w:t>
      </w:r>
      <w:r w:rsidR="00EB4F32">
        <w:t xml:space="preserve"> </w:t>
      </w:r>
      <w:r w:rsidRPr="00353B61">
        <w:t>счет вращения корпуса.</w:t>
      </w:r>
      <w:r w:rsidR="004656D4" w:rsidRPr="00146042">
        <w:tab/>
      </w:r>
      <w:r w:rsidR="004656D4">
        <w:tab/>
      </w:r>
    </w:p>
    <w:p w14:paraId="0225F942" w14:textId="77777777" w:rsidR="00C03460" w:rsidRDefault="00420D30" w:rsidP="004656D4">
      <w:pPr>
        <w:pStyle w:val="2"/>
        <w:numPr>
          <w:ilvl w:val="1"/>
          <w:numId w:val="2"/>
        </w:numPr>
      </w:pPr>
      <w:bookmarkStart w:id="9" w:name="_Toc10679309"/>
      <w:r>
        <w:t>Подготовка алюминия, пластификатора и ГСВ</w:t>
      </w:r>
      <w:bookmarkEnd w:id="9"/>
    </w:p>
    <w:p w14:paraId="05D7F9E0" w14:textId="77777777" w:rsidR="00E56888" w:rsidRDefault="00353B61" w:rsidP="00E56888">
      <w:pPr>
        <w:ind w:firstLine="709"/>
      </w:pPr>
      <w:r w:rsidRPr="00353B61">
        <w:t>Назначение этой технологической фазы производства СТРТ</w:t>
      </w:r>
      <w:r w:rsidR="00E56888">
        <w:t xml:space="preserve"> </w:t>
      </w:r>
      <w:r w:rsidRPr="00353B61">
        <w:t>заключается в смешении каучука с пластификатором, порошкообразным алюминием, отверждающими добавками и другими компонентами (за</w:t>
      </w:r>
      <w:r w:rsidR="00E56888">
        <w:t xml:space="preserve"> </w:t>
      </w:r>
      <w:r w:rsidRPr="00353B61">
        <w:t>исключением мощных ВВ: октогена и гексогена); при этом осуществляется</w:t>
      </w:r>
      <w:r w:rsidR="00E56888">
        <w:t xml:space="preserve"> </w:t>
      </w:r>
      <w:r w:rsidRPr="00353B61">
        <w:t>вакуумирование смеси для удаления воздуха и летучих веществ.</w:t>
      </w:r>
      <w:r w:rsidR="00E56888">
        <w:t xml:space="preserve"> </w:t>
      </w:r>
    </w:p>
    <w:p w14:paraId="4999AFE3" w14:textId="77777777" w:rsidR="00E56888" w:rsidRDefault="00353B61" w:rsidP="00E56888">
      <w:pPr>
        <w:ind w:firstLine="709"/>
      </w:pPr>
      <w:r w:rsidRPr="00353B61">
        <w:t>Поскольку порошкообразный алюминий активен по отношению к воде,</w:t>
      </w:r>
      <w:r w:rsidR="00E56888">
        <w:t xml:space="preserve"> </w:t>
      </w:r>
      <w:r w:rsidRPr="00353B61">
        <w:t>предварительно проводится процесс его пассивации и гидрофобизации в</w:t>
      </w:r>
      <w:r w:rsidR="00E56888">
        <w:t xml:space="preserve"> </w:t>
      </w:r>
      <w:r w:rsidRPr="00353B61">
        <w:t>смесительных реакторах. Процесс пассивации порошкообразного алюминия</w:t>
      </w:r>
      <w:r w:rsidR="00E56888">
        <w:t xml:space="preserve"> </w:t>
      </w:r>
      <w:r w:rsidRPr="00353B61">
        <w:t>заключается в создании на поверхности частиц защитного слоя из молекул</w:t>
      </w:r>
      <w:r w:rsidR="00E56888">
        <w:t xml:space="preserve"> </w:t>
      </w:r>
      <w:r w:rsidRPr="00353B61">
        <w:t>пассивирующего вещества с целью компенсации химической активности</w:t>
      </w:r>
      <w:r w:rsidR="00E56888">
        <w:t xml:space="preserve"> </w:t>
      </w:r>
      <w:r w:rsidRPr="00353B61">
        <w:t>поверхности. Процесс гидрофобизации порошкообразного алюминия</w:t>
      </w:r>
      <w:r w:rsidR="00E56888">
        <w:t xml:space="preserve"> </w:t>
      </w:r>
      <w:r w:rsidRPr="00353B61">
        <w:t>заключается в образовании на поверхности частиц пленки</w:t>
      </w:r>
      <w:r w:rsidR="00420D30">
        <w:t xml:space="preserve"> </w:t>
      </w:r>
      <w:r w:rsidRPr="00353B61">
        <w:t>гидрофобизирующего вещества, которая не смачивается водой.</w:t>
      </w:r>
      <w:r w:rsidR="00E56888">
        <w:t xml:space="preserve"> </w:t>
      </w:r>
    </w:p>
    <w:p w14:paraId="27FD7A10" w14:textId="77777777" w:rsidR="00E56888" w:rsidRDefault="00353B61" w:rsidP="00E56888">
      <w:pPr>
        <w:ind w:firstLine="709"/>
      </w:pPr>
      <w:r w:rsidRPr="00353B61">
        <w:t>Каучук вначале смешивают с пластификатором, а затем в смеситель</w:t>
      </w:r>
      <w:r w:rsidR="00E56888">
        <w:t xml:space="preserve"> </w:t>
      </w:r>
      <w:r w:rsidRPr="00353B61">
        <w:t>вводят порошкообразный алюминий и другие компоненты в требуемом</w:t>
      </w:r>
      <w:r w:rsidR="00E56888">
        <w:t xml:space="preserve"> </w:t>
      </w:r>
      <w:r w:rsidRPr="00353B61">
        <w:t>весовом соотношении.</w:t>
      </w:r>
      <w:r w:rsidR="00E56888">
        <w:t xml:space="preserve"> </w:t>
      </w:r>
    </w:p>
    <w:p w14:paraId="424083DD" w14:textId="77777777" w:rsidR="00353B61" w:rsidRPr="00353B61" w:rsidRDefault="00353B61" w:rsidP="00E56888">
      <w:pPr>
        <w:ind w:firstLine="709"/>
      </w:pPr>
      <w:r w:rsidRPr="00353B61">
        <w:lastRenderedPageBreak/>
        <w:t>Смешение осуществляют при допустимой повышенной температуре для</w:t>
      </w:r>
      <w:r w:rsidR="00E56888">
        <w:t xml:space="preserve"> </w:t>
      </w:r>
      <w:r w:rsidRPr="00353B61">
        <w:t>достижения вязкости смеси и необходимом вакууме рабочего объема</w:t>
      </w:r>
      <w:r w:rsidR="00E56888">
        <w:t xml:space="preserve"> </w:t>
      </w:r>
      <w:r w:rsidRPr="00353B61">
        <w:t>смесителя для исключения попадания в смесь газообразных включений. При</w:t>
      </w:r>
      <w:r w:rsidR="00E56888">
        <w:t xml:space="preserve"> </w:t>
      </w:r>
      <w:r w:rsidRPr="00353B61">
        <w:t>этом необходимо соблюдать определённую длительность процесса, чтобы</w:t>
      </w:r>
      <w:r w:rsidR="00E56888">
        <w:t xml:space="preserve"> </w:t>
      </w:r>
      <w:r w:rsidRPr="00353B61">
        <w:t>исключить преждевременное отверждение ГСВ.</w:t>
      </w:r>
    </w:p>
    <w:p w14:paraId="400F9D23" w14:textId="77777777" w:rsidR="00C03460" w:rsidRDefault="00C03460" w:rsidP="00673043">
      <w:pPr>
        <w:pStyle w:val="2"/>
        <w:numPr>
          <w:ilvl w:val="1"/>
          <w:numId w:val="2"/>
        </w:numPr>
      </w:pPr>
      <w:bookmarkStart w:id="10" w:name="_Toc10679310"/>
      <w:r>
        <w:t>П</w:t>
      </w:r>
      <w:r w:rsidR="00420D30">
        <w:t>одготовка корпусов двигателей и формующей оснастки</w:t>
      </w:r>
      <w:bookmarkEnd w:id="10"/>
    </w:p>
    <w:p w14:paraId="320C181D" w14:textId="77777777" w:rsidR="00420D30" w:rsidRPr="00420D30" w:rsidRDefault="00420D30" w:rsidP="00580618">
      <w:pPr>
        <w:ind w:firstLine="709"/>
      </w:pPr>
      <w:r w:rsidRPr="00420D30">
        <w:t>Цель операции на стадии подготовк</w:t>
      </w:r>
      <w:r>
        <w:t>и</w:t>
      </w:r>
      <w:r w:rsidRPr="00420D30">
        <w:t xml:space="preserve"> корпусов двигателей</w:t>
      </w:r>
      <w:r>
        <w:t xml:space="preserve"> – </w:t>
      </w:r>
      <w:r w:rsidRPr="00420D30">
        <w:t>нанесение</w:t>
      </w:r>
      <w:r>
        <w:t xml:space="preserve"> </w:t>
      </w:r>
      <w:r w:rsidRPr="00420D30">
        <w:t>на его внутреннюю поверхность крепящего (клеящего) состава,</w:t>
      </w:r>
      <w:r>
        <w:t xml:space="preserve"> </w:t>
      </w:r>
      <w:r w:rsidRPr="00420D30">
        <w:t>обеспечивающего скрепление с зарядом топлива в процессе производства. На</w:t>
      </w:r>
      <w:r>
        <w:t xml:space="preserve"> </w:t>
      </w:r>
      <w:r w:rsidRPr="00420D30">
        <w:t>внутренней стороне силовой оболочки корпуса имеется защитно-крепящий резиновый слой на основе синтетических каучуков (СКН, СКЭПТ</w:t>
      </w:r>
      <w:r>
        <w:t xml:space="preserve"> </w:t>
      </w:r>
      <w:r w:rsidRPr="00420D30">
        <w:t>и др.), обладающий достаточной эластичностью по сравнению с материалом</w:t>
      </w:r>
      <w:r>
        <w:t xml:space="preserve"> </w:t>
      </w:r>
      <w:r w:rsidRPr="00420D30">
        <w:t>силовой оболочки (например, полимерный композиционный материал). Его</w:t>
      </w:r>
      <w:r>
        <w:t xml:space="preserve"> </w:t>
      </w:r>
      <w:r w:rsidRPr="00420D30">
        <w:t>назначение - скомпенсировать внутренние напряжения, возникающие в заряде</w:t>
      </w:r>
    </w:p>
    <w:p w14:paraId="1505E68E" w14:textId="77777777" w:rsidR="00420D30" w:rsidRPr="00420D30" w:rsidRDefault="00420D30" w:rsidP="00580618">
      <w:r w:rsidRPr="00420D30">
        <w:t>в результате полимеризационной и температурной усадки при отверждении.</w:t>
      </w:r>
    </w:p>
    <w:p w14:paraId="1E6A9D25" w14:textId="77777777" w:rsidR="00420D30" w:rsidRPr="00420D30" w:rsidRDefault="00420D30" w:rsidP="00134262">
      <w:pPr>
        <w:ind w:firstLine="709"/>
      </w:pPr>
      <w:r w:rsidRPr="00420D30">
        <w:t>Данная стадия технологического процесса производства заключается в</w:t>
      </w:r>
      <w:r w:rsidR="00134262">
        <w:t xml:space="preserve"> </w:t>
      </w:r>
      <w:r w:rsidRPr="00420D30">
        <w:t>нанесении защитно-крепящего слоя (ЗКС) на внутреннюю поверхность</w:t>
      </w:r>
      <w:r w:rsidR="00580618">
        <w:t xml:space="preserve"> </w:t>
      </w:r>
      <w:r w:rsidRPr="00420D30">
        <w:t>корпуса РДТТ для обеспечения адгезии с зарядом СТРТ, теплозащиты и</w:t>
      </w:r>
      <w:r w:rsidR="00580618">
        <w:t xml:space="preserve"> </w:t>
      </w:r>
      <w:r w:rsidRPr="00420D30">
        <w:t>эрозионной стойкости материала ТЗП. Крепящий состав через насос подается</w:t>
      </w:r>
    </w:p>
    <w:p w14:paraId="7B1B59D2" w14:textId="77777777" w:rsidR="00073BDB" w:rsidRDefault="00420D30" w:rsidP="00134262">
      <w:r w:rsidRPr="00420D30">
        <w:t>в штангу распыления ЗКС. При нанесении корпус приводят во вращение</w:t>
      </w:r>
      <w:r w:rsidR="00580618">
        <w:t xml:space="preserve"> </w:t>
      </w:r>
      <w:r w:rsidRPr="00420D30">
        <w:t>вокруг своей оси. Отверждение ЗКС происходит при повышенных</w:t>
      </w:r>
      <w:r>
        <w:t xml:space="preserve"> </w:t>
      </w:r>
      <w:r w:rsidRPr="00420D30">
        <w:t>температурах путем термостатирования в специальных кабинах при</w:t>
      </w:r>
      <w:r>
        <w:t xml:space="preserve"> </w:t>
      </w:r>
      <w:r w:rsidRPr="00420D30">
        <w:t>температуре 50-60 °С.</w:t>
      </w:r>
      <w:r>
        <w:t xml:space="preserve"> </w:t>
      </w:r>
    </w:p>
    <w:p w14:paraId="6351D522" w14:textId="77777777" w:rsidR="00073BDB" w:rsidRDefault="00420D30" w:rsidP="00073BDB">
      <w:pPr>
        <w:ind w:left="708"/>
      </w:pPr>
      <w:r w:rsidRPr="00420D30">
        <w:t>Регламентируется срок и условия хранения подготовленного корпуса до</w:t>
      </w:r>
      <w:r>
        <w:t xml:space="preserve"> </w:t>
      </w:r>
    </w:p>
    <w:p w14:paraId="556A5F54" w14:textId="77777777" w:rsidR="00073BDB" w:rsidRDefault="00420D30" w:rsidP="00420D30">
      <w:r w:rsidRPr="00420D30">
        <w:t>заполнения топливной массой (~ 10-15 суток).</w:t>
      </w:r>
    </w:p>
    <w:p w14:paraId="6CD7FB85" w14:textId="77777777" w:rsidR="00420D30" w:rsidRPr="00420D30" w:rsidRDefault="00420D30" w:rsidP="00073BDB">
      <w:pPr>
        <w:ind w:firstLine="709"/>
      </w:pPr>
      <w:r w:rsidRPr="00420D30">
        <w:t>В технологическую (формующую) оснастку входят следующие</w:t>
      </w:r>
      <w:r>
        <w:t xml:space="preserve"> </w:t>
      </w:r>
      <w:r w:rsidRPr="00420D30">
        <w:t>основные элементы: игла с формующими секциями, узел силового крепления</w:t>
      </w:r>
      <w:r>
        <w:t xml:space="preserve"> </w:t>
      </w:r>
      <w:r w:rsidRPr="00420D30">
        <w:lastRenderedPageBreak/>
        <w:t>иглы, узел ввода, система поддавливания и отсечки топливной массы после</w:t>
      </w:r>
      <w:r>
        <w:t xml:space="preserve"> </w:t>
      </w:r>
      <w:r w:rsidRPr="00420D30">
        <w:t>заполнения и другие. Сущность подготовки заключается в том, что элементы,</w:t>
      </w:r>
      <w:r>
        <w:t xml:space="preserve"> </w:t>
      </w:r>
      <w:r w:rsidRPr="00420D30">
        <w:t>соприкасающиеся с топливной массой после заполнения корпуса, покрывают</w:t>
      </w:r>
    </w:p>
    <w:p w14:paraId="34D90DA3" w14:textId="77777777" w:rsidR="00420D30" w:rsidRPr="00420D30" w:rsidRDefault="00420D30" w:rsidP="00073BDB">
      <w:r w:rsidRPr="00420D30">
        <w:t>антиадгезионным слоем с тем, чтобы после отверждения заряда эти</w:t>
      </w:r>
      <w:r>
        <w:t xml:space="preserve"> </w:t>
      </w:r>
      <w:r w:rsidRPr="00420D30">
        <w:t>формующие элементы можно было безопасно извлечь (распрессовать заряд).</w:t>
      </w:r>
      <w:r w:rsidR="00134262">
        <w:t xml:space="preserve"> </w:t>
      </w:r>
      <w:r w:rsidRPr="00420D30">
        <w:t>Как правило, для покрытия используют кремнийорганические (силиконовые)</w:t>
      </w:r>
    </w:p>
    <w:p w14:paraId="05ECE47C" w14:textId="77777777" w:rsidR="00073BDB" w:rsidRDefault="00420D30" w:rsidP="00073BDB">
      <w:r w:rsidRPr="00420D30">
        <w:t>каучуки в виде раствора.</w:t>
      </w:r>
      <w:r>
        <w:t xml:space="preserve"> </w:t>
      </w:r>
    </w:p>
    <w:p w14:paraId="6C061A59" w14:textId="77777777" w:rsidR="00794289" w:rsidRDefault="00420D30" w:rsidP="00794289">
      <w:pPr>
        <w:ind w:firstLine="709"/>
      </w:pPr>
      <w:r w:rsidRPr="00420D30">
        <w:t>При изготовлении зарядов СТРТ антиадгезионные покрытия наносят и</w:t>
      </w:r>
      <w:r>
        <w:t xml:space="preserve"> </w:t>
      </w:r>
      <w:r w:rsidRPr="00420D30">
        <w:t>на пресс-форму, которую заполняют топливом.</w:t>
      </w:r>
      <w:r w:rsidR="00794289">
        <w:t xml:space="preserve"> </w:t>
      </w:r>
    </w:p>
    <w:p w14:paraId="412DB61A" w14:textId="77777777" w:rsidR="00C03460" w:rsidRDefault="00794289" w:rsidP="00673043">
      <w:pPr>
        <w:pStyle w:val="2"/>
        <w:numPr>
          <w:ilvl w:val="1"/>
          <w:numId w:val="2"/>
        </w:numPr>
      </w:pPr>
      <w:bookmarkStart w:id="11" w:name="_Toc10679311"/>
      <w:r>
        <w:t>Смешение топливной массы</w:t>
      </w:r>
      <w:bookmarkEnd w:id="11"/>
    </w:p>
    <w:p w14:paraId="11AFE155" w14:textId="77777777" w:rsidR="00FF0E1A" w:rsidRDefault="00D84A8A" w:rsidP="00FF0E1A">
      <w:pPr>
        <w:ind w:firstLine="709"/>
      </w:pPr>
      <w:r w:rsidRPr="00D84A8A">
        <w:t>Смешение - один из важнейших технологических процессов в</w:t>
      </w:r>
      <w:r w:rsidR="00D134E1">
        <w:t xml:space="preserve"> </w:t>
      </w:r>
      <w:r w:rsidRPr="00D84A8A">
        <w:t>производстве зарядов СТРТ. В результате его осуществления формируются</w:t>
      </w:r>
      <w:r w:rsidR="00FF0E1A">
        <w:t xml:space="preserve"> </w:t>
      </w:r>
      <w:r w:rsidRPr="00D84A8A">
        <w:t>реологические</w:t>
      </w:r>
      <w:r w:rsidR="00D134E1">
        <w:t xml:space="preserve"> </w:t>
      </w:r>
      <w:r w:rsidRPr="00D84A8A">
        <w:t>свойства топливной массы и выходные характеристики</w:t>
      </w:r>
      <w:r w:rsidR="00D134E1">
        <w:t xml:space="preserve"> </w:t>
      </w:r>
      <w:r w:rsidRPr="00D84A8A">
        <w:t>зарядов.</w:t>
      </w:r>
      <w:r w:rsidR="00D134E1">
        <w:t xml:space="preserve"> </w:t>
      </w:r>
    </w:p>
    <w:p w14:paraId="23644436" w14:textId="77777777" w:rsidR="00FF0E1A" w:rsidRDefault="00D84A8A" w:rsidP="00FF0E1A">
      <w:pPr>
        <w:ind w:firstLine="709"/>
      </w:pPr>
      <w:r w:rsidRPr="00D84A8A">
        <w:t>Цель смешения - равномерное распределение компонентов по объему,</w:t>
      </w:r>
      <w:r w:rsidR="00D134E1">
        <w:t xml:space="preserve"> </w:t>
      </w:r>
      <w:r w:rsidRPr="00D84A8A">
        <w:t>получение однородной по химическому составу массы, достижение</w:t>
      </w:r>
      <w:r w:rsidR="00D134E1">
        <w:t xml:space="preserve"> </w:t>
      </w:r>
      <w:r w:rsidRPr="00D84A8A">
        <w:t>стабильности ее характеристик. Смешение - вероятностный процесс и с этих</w:t>
      </w:r>
      <w:r w:rsidR="00D134E1">
        <w:t xml:space="preserve"> </w:t>
      </w:r>
      <w:r w:rsidRPr="00D84A8A">
        <w:t>позиций его цель - превращение исходной системы, характеризующейся</w:t>
      </w:r>
      <w:r w:rsidR="00D134E1">
        <w:t xml:space="preserve"> </w:t>
      </w:r>
      <w:r w:rsidRPr="00D84A8A">
        <w:t>упорядоченным распределением ингредиентов, в систему с неупорядоченным,</w:t>
      </w:r>
      <w:r w:rsidR="00D134E1">
        <w:t xml:space="preserve"> </w:t>
      </w:r>
      <w:r w:rsidRPr="00D84A8A">
        <w:t>случайным распределением. С позиции структуры цель смешения</w:t>
      </w:r>
      <w:r w:rsidR="00D134E1">
        <w:t xml:space="preserve"> - </w:t>
      </w:r>
      <w:r w:rsidRPr="00D84A8A">
        <w:t>увеличение контакта между компонентами. Идеально перемешанная система,</w:t>
      </w:r>
      <w:r w:rsidR="00D134E1">
        <w:t xml:space="preserve"> </w:t>
      </w:r>
      <w:r w:rsidRPr="00D84A8A">
        <w:t>в которой поверхность контакта между дисперсионной средой и</w:t>
      </w:r>
      <w:r w:rsidR="00D134E1">
        <w:t xml:space="preserve"> </w:t>
      </w:r>
      <w:r w:rsidRPr="00D84A8A">
        <w:t>дисперсионной фазой равна поверхности всех частиц дисперсной среды.</w:t>
      </w:r>
      <w:r w:rsidR="00D134E1">
        <w:t xml:space="preserve"> </w:t>
      </w:r>
      <w:r w:rsidRPr="00D84A8A">
        <w:t>Способ смешения в производстве зарядов для МБР - периодический, т.к. в</w:t>
      </w:r>
      <w:r w:rsidR="00D134E1">
        <w:t xml:space="preserve"> </w:t>
      </w:r>
      <w:r w:rsidRPr="00D84A8A">
        <w:t>объемных (гравитационных) смесителях загрузка не более 5-7 т. массы.</w:t>
      </w:r>
      <w:r w:rsidR="00D134E1">
        <w:t xml:space="preserve"> </w:t>
      </w:r>
    </w:p>
    <w:p w14:paraId="58998649" w14:textId="77777777" w:rsidR="00FF0E1A" w:rsidRDefault="00D84A8A" w:rsidP="00FF0E1A">
      <w:pPr>
        <w:ind w:firstLine="709"/>
      </w:pPr>
      <w:r w:rsidRPr="00D84A8A">
        <w:t>Для получения и переработки топливных масс методом литья под</w:t>
      </w:r>
      <w:r w:rsidR="00D134E1">
        <w:t xml:space="preserve"> </w:t>
      </w:r>
      <w:r w:rsidRPr="00D84A8A">
        <w:t>давлением используют смеситель непрерывного действия (СНД), схема</w:t>
      </w:r>
      <w:r w:rsidR="00D134E1">
        <w:t xml:space="preserve"> </w:t>
      </w:r>
      <w:r w:rsidRPr="00D84A8A">
        <w:lastRenderedPageBreak/>
        <w:t>которого показана на листе 2 курсового проекта. СНД состоит из</w:t>
      </w:r>
      <w:r w:rsidR="00D134E1">
        <w:t xml:space="preserve"> </w:t>
      </w:r>
      <w:r w:rsidRPr="00D84A8A">
        <w:t>предварительного смесителя с бункером, имеющий загрузочный люк для</w:t>
      </w:r>
      <w:r w:rsidR="00D134E1">
        <w:t xml:space="preserve"> </w:t>
      </w:r>
      <w:r w:rsidRPr="00D84A8A">
        <w:t>подачи компонентов или предварительно подготовленной топливной</w:t>
      </w:r>
      <w:r w:rsidR="00D134E1">
        <w:t xml:space="preserve"> </w:t>
      </w:r>
      <w:r w:rsidRPr="00D84A8A">
        <w:t>композиции.</w:t>
      </w:r>
      <w:r w:rsidR="00D134E1">
        <w:t xml:space="preserve"> </w:t>
      </w:r>
    </w:p>
    <w:p w14:paraId="14C180FA" w14:textId="77777777" w:rsidR="00FF0E1A" w:rsidRDefault="00D84A8A" w:rsidP="00FF0E1A">
      <w:pPr>
        <w:ind w:firstLine="709"/>
      </w:pPr>
      <w:r w:rsidRPr="00D84A8A">
        <w:t>В нижней части корпуса находится продольное окно, соединяющееся с</w:t>
      </w:r>
      <w:r w:rsidR="00D134E1">
        <w:t xml:space="preserve"> </w:t>
      </w:r>
      <w:r w:rsidRPr="00D84A8A">
        <w:t>цилиндрическим каналом, в котором располагается шнек предварительного</w:t>
      </w:r>
      <w:r w:rsidR="00D134E1">
        <w:t xml:space="preserve"> </w:t>
      </w:r>
      <w:r w:rsidRPr="00D84A8A">
        <w:t>смесителя; в нем топливная масса подвергается интенсивной дополнительной</w:t>
      </w:r>
      <w:r w:rsidR="00D134E1">
        <w:t xml:space="preserve"> </w:t>
      </w:r>
      <w:r w:rsidRPr="00D84A8A">
        <w:t>механической обработк</w:t>
      </w:r>
      <w:r w:rsidR="00D05AD5">
        <w:t>е</w:t>
      </w:r>
      <w:r w:rsidRPr="00D84A8A">
        <w:t>. При этом топливная масса передвигается вдоль оси</w:t>
      </w:r>
      <w:r w:rsidR="00D134E1">
        <w:t xml:space="preserve"> </w:t>
      </w:r>
      <w:r w:rsidRPr="00D84A8A">
        <w:t>шнека, перемешивается, нагревается и охлаждается, а затем через решетку,</w:t>
      </w:r>
      <w:r w:rsidR="00D134E1">
        <w:t xml:space="preserve"> </w:t>
      </w:r>
      <w:r w:rsidRPr="00D84A8A">
        <w:t>установленную в конце канала, подается в вакуумную камеру и вакуумный</w:t>
      </w:r>
      <w:r w:rsidR="00D134E1">
        <w:t xml:space="preserve"> </w:t>
      </w:r>
      <w:r w:rsidRPr="00D84A8A">
        <w:t>смеситель. В них создается разрежение, благодаря чему из топливной массы</w:t>
      </w:r>
      <w:r w:rsidR="00D134E1">
        <w:t xml:space="preserve"> </w:t>
      </w:r>
      <w:r w:rsidRPr="00D84A8A">
        <w:t>удаляется воздух и другие газообразные вещества.</w:t>
      </w:r>
      <w:r w:rsidR="00D134E1">
        <w:t xml:space="preserve"> </w:t>
      </w:r>
    </w:p>
    <w:p w14:paraId="5E7DC438" w14:textId="77777777" w:rsidR="00FF0E1A" w:rsidRDefault="00D84A8A" w:rsidP="00FF0E1A">
      <w:pPr>
        <w:ind w:firstLine="709"/>
      </w:pPr>
      <w:r w:rsidRPr="00D84A8A">
        <w:t>Корпус предварительного смесителя снабжён рубашкой, в шнеке</w:t>
      </w:r>
      <w:r w:rsidR="00D134E1">
        <w:t xml:space="preserve"> </w:t>
      </w:r>
      <w:r w:rsidRPr="00D84A8A">
        <w:t xml:space="preserve">имеется полость для водяного обогрева (охлаждения) топливной массы. </w:t>
      </w:r>
    </w:p>
    <w:p w14:paraId="19DD8A8A" w14:textId="77777777" w:rsidR="00FF0E1A" w:rsidRDefault="00D84A8A" w:rsidP="00FF0E1A">
      <w:pPr>
        <w:ind w:firstLine="709"/>
      </w:pPr>
      <w:r w:rsidRPr="00D84A8A">
        <w:t>Напорный экструдер аналогичен предварительному смесителю, но</w:t>
      </w:r>
      <w:r w:rsidR="00D134E1">
        <w:t xml:space="preserve"> </w:t>
      </w:r>
      <w:r w:rsidRPr="00D84A8A">
        <w:t>отличается размерами. Он так же имеет рубашку, а в шнеке – полость для</w:t>
      </w:r>
      <w:r w:rsidR="00D134E1">
        <w:t xml:space="preserve"> </w:t>
      </w:r>
      <w:r w:rsidRPr="00D84A8A">
        <w:t>подачи технической воды. Патрубок экструдера заканчивается переходником,</w:t>
      </w:r>
      <w:r w:rsidR="00D134E1">
        <w:t xml:space="preserve"> </w:t>
      </w:r>
      <w:r w:rsidRPr="00D84A8A">
        <w:t>к которому подсоединяется пресс-форма (корпус двигателя).</w:t>
      </w:r>
      <w:r w:rsidR="00D134E1">
        <w:t xml:space="preserve"> </w:t>
      </w:r>
    </w:p>
    <w:p w14:paraId="63187CB7" w14:textId="77777777" w:rsidR="00D84A8A" w:rsidRPr="00D84A8A" w:rsidRDefault="00D84A8A" w:rsidP="00FF0E1A">
      <w:pPr>
        <w:ind w:firstLine="709"/>
      </w:pPr>
      <w:r w:rsidRPr="00D84A8A">
        <w:t>В рубашк</w:t>
      </w:r>
      <w:r w:rsidR="00D05AD5">
        <w:t>и</w:t>
      </w:r>
      <w:r w:rsidRPr="00D84A8A">
        <w:t xml:space="preserve"> корпусов смесителей и в полости шнеков подается вода</w:t>
      </w:r>
      <w:r w:rsidR="00D134E1">
        <w:t xml:space="preserve"> </w:t>
      </w:r>
      <w:r w:rsidRPr="00D84A8A">
        <w:t>заданной температуры. Датчики, установленные в боковых стенках корпусов,</w:t>
      </w:r>
      <w:r w:rsidR="00D134E1">
        <w:t xml:space="preserve"> </w:t>
      </w:r>
      <w:r w:rsidRPr="00D84A8A">
        <w:t>перед решеткой канала предварительного смесителя и в переходнике</w:t>
      </w:r>
      <w:r w:rsidR="00D134E1">
        <w:t xml:space="preserve"> </w:t>
      </w:r>
      <w:r w:rsidRPr="00D84A8A">
        <w:t>вакуумного смесителя, подсоединены к линиям вторичных приборов.</w:t>
      </w:r>
      <w:r w:rsidR="00D134E1">
        <w:t xml:space="preserve"> </w:t>
      </w:r>
      <w:r w:rsidRPr="00D84A8A">
        <w:t>Устанавливаются пределы колебаний температуры топливной массы</w:t>
      </w:r>
      <w:r w:rsidR="00D134E1">
        <w:t xml:space="preserve"> </w:t>
      </w:r>
      <w:r w:rsidRPr="00D84A8A">
        <w:t>(для каждого конкретного состава) во всех контролируемых точках</w:t>
      </w:r>
      <w:r w:rsidR="00D134E1">
        <w:t xml:space="preserve">. </w:t>
      </w:r>
      <w:r w:rsidRPr="00D84A8A">
        <w:t>Таким образом, в аппарате СНД совмещаются операции смешения</w:t>
      </w:r>
      <w:r w:rsidR="00D134E1">
        <w:t xml:space="preserve"> </w:t>
      </w:r>
      <w:r w:rsidRPr="00D84A8A">
        <w:t>компонентов, вакуумирование топливной массы и ее нагнетания в пресс</w:t>
      </w:r>
      <w:r w:rsidR="00D134E1">
        <w:t xml:space="preserve"> - </w:t>
      </w:r>
      <w:r w:rsidRPr="00D84A8A">
        <w:t>форму или корпус двигателя, которые могут располагаться горизонтально или</w:t>
      </w:r>
      <w:r w:rsidR="00D134E1">
        <w:t xml:space="preserve"> </w:t>
      </w:r>
      <w:r w:rsidRPr="00D84A8A">
        <w:t>вертикально.</w:t>
      </w:r>
    </w:p>
    <w:p w14:paraId="3D75553E" w14:textId="77777777" w:rsidR="00C03460" w:rsidRDefault="00794289" w:rsidP="0026460B">
      <w:pPr>
        <w:pStyle w:val="2"/>
        <w:numPr>
          <w:ilvl w:val="1"/>
          <w:numId w:val="2"/>
        </w:numPr>
      </w:pPr>
      <w:bookmarkStart w:id="12" w:name="_Toc10679312"/>
      <w:r>
        <w:lastRenderedPageBreak/>
        <w:t>Завершающие операции производства</w:t>
      </w:r>
      <w:bookmarkEnd w:id="12"/>
    </w:p>
    <w:p w14:paraId="5954006A" w14:textId="77777777" w:rsidR="00FF0E1A" w:rsidRPr="00134262" w:rsidRDefault="00FF0E1A" w:rsidP="00134262">
      <w:pPr>
        <w:ind w:firstLine="709"/>
        <w:rPr>
          <w:b/>
          <w:bCs/>
        </w:rPr>
      </w:pPr>
      <w:r w:rsidRPr="00134262">
        <w:rPr>
          <w:b/>
          <w:bCs/>
        </w:rPr>
        <w:t>Полимеризация и остывание</w:t>
      </w:r>
    </w:p>
    <w:p w14:paraId="06A0DAFF" w14:textId="77777777" w:rsidR="00134262" w:rsidRDefault="00FF0E1A" w:rsidP="00134262">
      <w:pPr>
        <w:ind w:firstLine="709"/>
      </w:pPr>
      <w:r w:rsidRPr="005940BD">
        <w:t>На стадии производства обеспечиваются механические характеристики,</w:t>
      </w:r>
      <w:r w:rsidR="005940BD" w:rsidRPr="005940BD">
        <w:t xml:space="preserve"> </w:t>
      </w:r>
      <w:r w:rsidRPr="005940BD">
        <w:t>геометрические размеры, плотность, равновесная температура и др</w:t>
      </w:r>
      <w:r w:rsidR="00134262">
        <w:t>угие</w:t>
      </w:r>
      <w:r w:rsidR="005940BD" w:rsidRPr="005940BD">
        <w:t xml:space="preserve"> </w:t>
      </w:r>
      <w:r w:rsidRPr="005940BD">
        <w:t>характеристики зарядов. Отверждение определяет эффективность всего</w:t>
      </w:r>
      <w:r w:rsidR="005940BD" w:rsidRPr="005940BD">
        <w:t xml:space="preserve"> </w:t>
      </w:r>
      <w:r w:rsidRPr="005940BD">
        <w:t>технологического процесса, так как составляет около 80% общего времени</w:t>
      </w:r>
      <w:r w:rsidR="005940BD" w:rsidRPr="005940BD">
        <w:t xml:space="preserve"> </w:t>
      </w:r>
      <w:r w:rsidRPr="005940BD">
        <w:t>изготовления зарядов СТРТ.</w:t>
      </w:r>
      <w:r w:rsidR="005940BD" w:rsidRPr="005940BD">
        <w:t xml:space="preserve"> </w:t>
      </w:r>
    </w:p>
    <w:p w14:paraId="63FE1F1C" w14:textId="77777777" w:rsidR="00134262" w:rsidRDefault="00FF0E1A" w:rsidP="00134262">
      <w:pPr>
        <w:ind w:firstLine="709"/>
      </w:pPr>
      <w:r w:rsidRPr="005940BD">
        <w:t>Отверждение - физико-химический процесс перехода топливной массы</w:t>
      </w:r>
      <w:r w:rsidR="005940BD" w:rsidRPr="005940BD">
        <w:t xml:space="preserve"> </w:t>
      </w:r>
      <w:r w:rsidRPr="005940BD">
        <w:t>из вязкого или упруговязкого состояния в упругое (вязкоупругое) вследствие</w:t>
      </w:r>
      <w:r w:rsidR="005940BD" w:rsidRPr="005940BD">
        <w:t xml:space="preserve"> </w:t>
      </w:r>
      <w:r w:rsidRPr="005940BD">
        <w:t>структурирования, обусловленного прежде всего химическими реакциями</w:t>
      </w:r>
      <w:r w:rsidR="005940BD" w:rsidRPr="005940BD">
        <w:t xml:space="preserve"> </w:t>
      </w:r>
      <w:r w:rsidRPr="005940BD">
        <w:t>между макромолекулами полимерной основы ГСВ и образованием</w:t>
      </w:r>
      <w:r w:rsidR="005940BD" w:rsidRPr="005940BD">
        <w:t xml:space="preserve"> </w:t>
      </w:r>
      <w:r w:rsidRPr="005940BD">
        <w:t xml:space="preserve">физической структуры. </w:t>
      </w:r>
    </w:p>
    <w:p w14:paraId="26FC5109" w14:textId="77777777" w:rsidR="009D3CBE" w:rsidRDefault="00FF0E1A" w:rsidP="00134262">
      <w:pPr>
        <w:ind w:firstLine="709"/>
      </w:pPr>
      <w:r w:rsidRPr="005940BD">
        <w:t>На стадии отверждения (полимеризации) топливной массы завершается</w:t>
      </w:r>
      <w:r w:rsidR="005940BD" w:rsidRPr="005940BD">
        <w:t xml:space="preserve"> </w:t>
      </w:r>
      <w:r w:rsidRPr="005940BD">
        <w:t>формирование структуры и физико-механически</w:t>
      </w:r>
      <w:r w:rsidR="00134262">
        <w:t>х</w:t>
      </w:r>
      <w:r w:rsidRPr="005940BD">
        <w:t xml:space="preserve"> свойств зарядов в</w:t>
      </w:r>
      <w:r w:rsidR="005940BD" w:rsidRPr="005940BD">
        <w:t xml:space="preserve"> </w:t>
      </w:r>
      <w:r w:rsidRPr="005940BD">
        <w:t>результате протекания химически</w:t>
      </w:r>
      <w:r w:rsidR="00134262">
        <w:t>х</w:t>
      </w:r>
      <w:r w:rsidRPr="005940BD">
        <w:t xml:space="preserve"> реакций и различных физико-химически</w:t>
      </w:r>
      <w:r w:rsidR="00134262">
        <w:t>х</w:t>
      </w:r>
      <w:r w:rsidR="005940BD" w:rsidRPr="005940BD">
        <w:t xml:space="preserve"> </w:t>
      </w:r>
      <w:r w:rsidRPr="005940BD">
        <w:t>процессов.</w:t>
      </w:r>
      <w:r w:rsidR="005940BD" w:rsidRPr="005940BD">
        <w:t xml:space="preserve"> </w:t>
      </w:r>
    </w:p>
    <w:p w14:paraId="38BD9445" w14:textId="77777777" w:rsidR="009D3CBE" w:rsidRDefault="00FF0E1A" w:rsidP="00134262">
      <w:pPr>
        <w:ind w:firstLine="709"/>
      </w:pPr>
      <w:r w:rsidRPr="005940BD">
        <w:t>При полимеризации происходят различные химические превращения и</w:t>
      </w:r>
      <w:r w:rsidR="005940BD" w:rsidRPr="005940BD">
        <w:t xml:space="preserve"> </w:t>
      </w:r>
      <w:r w:rsidRPr="005940BD">
        <w:t>физико-химические процессы при повышенной температуре, в результате</w:t>
      </w:r>
      <w:r w:rsidR="005940BD" w:rsidRPr="005940BD">
        <w:t xml:space="preserve"> </w:t>
      </w:r>
      <w:r w:rsidRPr="005940BD">
        <w:t>которых осуществляется «сшивка» молекулярных цепей связующего и</w:t>
      </w:r>
      <w:r w:rsidR="005940BD" w:rsidRPr="005940BD">
        <w:t xml:space="preserve"> </w:t>
      </w:r>
      <w:r w:rsidRPr="005940BD">
        <w:t>образуется единый пространственный каркас сплошной полимерной матрицы,</w:t>
      </w:r>
      <w:r w:rsidR="005940BD" w:rsidRPr="005940BD">
        <w:t xml:space="preserve"> </w:t>
      </w:r>
      <w:r w:rsidRPr="005940BD">
        <w:t>содержащей высококонцентрированную дисперсную фазу наполнителей.</w:t>
      </w:r>
    </w:p>
    <w:p w14:paraId="5BEDF847" w14:textId="77777777" w:rsidR="009D3CBE" w:rsidRDefault="005940BD" w:rsidP="00134262">
      <w:pPr>
        <w:ind w:firstLine="709"/>
      </w:pPr>
      <w:r w:rsidRPr="005940BD">
        <w:t xml:space="preserve"> </w:t>
      </w:r>
      <w:r w:rsidR="00FF0E1A" w:rsidRPr="005940BD">
        <w:t>Процессы полимеризации сопровождаются выделением теплоты и</w:t>
      </w:r>
      <w:r w:rsidRPr="005940BD">
        <w:t xml:space="preserve"> </w:t>
      </w:r>
      <w:r w:rsidR="00FF0E1A" w:rsidRPr="005940BD">
        <w:t>протекают самопроизвольно с уменьшением энергии Гиббса в системе.</w:t>
      </w:r>
      <w:r w:rsidRPr="005940BD">
        <w:t xml:space="preserve"> </w:t>
      </w:r>
    </w:p>
    <w:p w14:paraId="535A9422" w14:textId="77777777" w:rsidR="009D3CBE" w:rsidRDefault="00FF0E1A" w:rsidP="00134262">
      <w:pPr>
        <w:ind w:firstLine="709"/>
      </w:pPr>
      <w:r w:rsidRPr="005940BD">
        <w:t>При полимеризации в массе (полимеризации в блоке) характерна</w:t>
      </w:r>
      <w:r w:rsidR="005940BD" w:rsidRPr="005940BD">
        <w:t xml:space="preserve"> </w:t>
      </w:r>
      <w:r w:rsidRPr="005940BD">
        <w:t>высокая вязкость реакционной среды при больших степенях превращения,</w:t>
      </w:r>
      <w:r w:rsidR="005940BD" w:rsidRPr="005940BD">
        <w:t xml:space="preserve"> </w:t>
      </w:r>
      <w:r w:rsidRPr="005940BD">
        <w:t>вследствие чего затрудняется тепло- и массообмен. Поэтому скорость</w:t>
      </w:r>
      <w:r w:rsidR="005940BD" w:rsidRPr="005940BD">
        <w:t xml:space="preserve"> </w:t>
      </w:r>
      <w:r w:rsidRPr="005940BD">
        <w:t>процесса регулируют таким образом, чтобы избежать чрезмерного разогрева в</w:t>
      </w:r>
      <w:r w:rsidR="005940BD" w:rsidRPr="005940BD">
        <w:t xml:space="preserve"> </w:t>
      </w:r>
      <w:r w:rsidRPr="005940BD">
        <w:t>центре</w:t>
      </w:r>
      <w:r w:rsidR="005940BD" w:rsidRPr="005940BD">
        <w:t xml:space="preserve"> </w:t>
      </w:r>
      <w:r w:rsidRPr="005940BD">
        <w:t>реакционно</w:t>
      </w:r>
      <w:r w:rsidR="009D3CBE">
        <w:t>й</w:t>
      </w:r>
      <w:r w:rsidRPr="005940BD">
        <w:t xml:space="preserve"> массы.</w:t>
      </w:r>
      <w:r w:rsidR="005940BD" w:rsidRPr="005940BD">
        <w:t xml:space="preserve"> </w:t>
      </w:r>
    </w:p>
    <w:p w14:paraId="54F1BC1C" w14:textId="77777777" w:rsidR="009D3CBE" w:rsidRDefault="00FF0E1A" w:rsidP="00134262">
      <w:pPr>
        <w:ind w:firstLine="709"/>
      </w:pPr>
      <w:r w:rsidRPr="005940BD">
        <w:lastRenderedPageBreak/>
        <w:t>Продолжительность технологической фазы отверждения составляет 70-80% от всего времени изготовления зарядов и может достигать</w:t>
      </w:r>
      <w:r w:rsidR="005940BD" w:rsidRPr="005940BD">
        <w:t xml:space="preserve"> </w:t>
      </w:r>
      <w:r w:rsidRPr="005940BD">
        <w:t>от нескольких</w:t>
      </w:r>
      <w:r w:rsidR="005940BD" w:rsidRPr="005940BD">
        <w:t xml:space="preserve"> </w:t>
      </w:r>
      <w:r w:rsidRPr="005940BD">
        <w:t>до 25 суток и более. Это самая длительная операция производственного цикла</w:t>
      </w:r>
      <w:r w:rsidR="005940BD" w:rsidRPr="005940BD">
        <w:t xml:space="preserve"> </w:t>
      </w:r>
      <w:r w:rsidRPr="005940BD">
        <w:t>от изготовления топлива до создания ракетного заряда.</w:t>
      </w:r>
      <w:r w:rsidR="005940BD" w:rsidRPr="005940BD">
        <w:t xml:space="preserve"> </w:t>
      </w:r>
    </w:p>
    <w:p w14:paraId="58CA5D41" w14:textId="77777777" w:rsidR="009D3CBE" w:rsidRDefault="00FF0E1A" w:rsidP="00134262">
      <w:pPr>
        <w:ind w:firstLine="709"/>
      </w:pPr>
      <w:r w:rsidRPr="005940BD">
        <w:t>Отверждение заряда происходит в специальных кабинах или шахтах в</w:t>
      </w:r>
      <w:r w:rsidR="005940BD" w:rsidRPr="005940BD">
        <w:t xml:space="preserve"> </w:t>
      </w:r>
      <w:r w:rsidRPr="005940BD">
        <w:t xml:space="preserve">горизонтальном или вертикальном положении. Шахта представляет </w:t>
      </w:r>
      <w:r w:rsidR="005940BD" w:rsidRPr="005940BD">
        <w:t>с</w:t>
      </w:r>
      <w:r w:rsidRPr="005940BD">
        <w:t>обой</w:t>
      </w:r>
      <w:r w:rsidR="005940BD" w:rsidRPr="005940BD">
        <w:t xml:space="preserve"> </w:t>
      </w:r>
      <w:r w:rsidRPr="005940BD">
        <w:t>бетонированны</w:t>
      </w:r>
      <w:r w:rsidR="009D3CBE">
        <w:t>й</w:t>
      </w:r>
      <w:r w:rsidRPr="005940BD">
        <w:t xml:space="preserve"> колодец круглого сечения, в котором регулируют и</w:t>
      </w:r>
      <w:r w:rsidR="005940BD" w:rsidRPr="005940BD">
        <w:t xml:space="preserve"> </w:t>
      </w:r>
      <w:r w:rsidRPr="005940BD">
        <w:t>контролируют температуру воздуха при термостатировании заполненных</w:t>
      </w:r>
      <w:r w:rsidR="005940BD" w:rsidRPr="005940BD">
        <w:t xml:space="preserve"> </w:t>
      </w:r>
      <w:r w:rsidRPr="005940BD">
        <w:t>топливом пресс-форм для вкладных зарядов и корпусов двигателей для</w:t>
      </w:r>
      <w:r w:rsidR="005940BD" w:rsidRPr="005940BD">
        <w:t xml:space="preserve"> </w:t>
      </w:r>
      <w:r w:rsidRPr="005940BD">
        <w:t>скрепленных зарядов. Иглы имеют полости для термостатированиия водой с</w:t>
      </w:r>
      <w:r w:rsidR="005940BD" w:rsidRPr="005940BD">
        <w:t xml:space="preserve"> </w:t>
      </w:r>
      <w:r w:rsidRPr="005940BD">
        <w:t>нужной температурой. При отверждении так же контролируют давление</w:t>
      </w:r>
      <w:r w:rsidR="005940BD" w:rsidRPr="005940BD">
        <w:t xml:space="preserve"> </w:t>
      </w:r>
      <w:r w:rsidRPr="005940BD">
        <w:t>топливной массы в пресс-форме или корпусе двигателя.</w:t>
      </w:r>
      <w:r w:rsidR="005940BD" w:rsidRPr="005940BD">
        <w:t xml:space="preserve"> </w:t>
      </w:r>
    </w:p>
    <w:p w14:paraId="666873B5" w14:textId="77777777" w:rsidR="00FF0E1A" w:rsidRPr="005940BD" w:rsidRDefault="00FF0E1A" w:rsidP="00134262">
      <w:pPr>
        <w:ind w:firstLine="709"/>
      </w:pPr>
      <w:r w:rsidRPr="005940BD">
        <w:t>После окончани</w:t>
      </w:r>
      <w:r w:rsidR="009D3CBE">
        <w:t>я</w:t>
      </w:r>
      <w:r w:rsidRPr="005940BD">
        <w:t xml:space="preserve"> процесса отверждения изделие охлаждают в тех же</w:t>
      </w:r>
      <w:r w:rsidR="005940BD" w:rsidRPr="005940BD">
        <w:t xml:space="preserve"> </w:t>
      </w:r>
      <w:r w:rsidRPr="005940BD">
        <w:t>шахтах или кабинах подачей воздуха определенной температуры. В крупногабаритных изделиях охлаждают иглу за счет подачи воды. Режимы</w:t>
      </w:r>
      <w:r w:rsidR="005940BD" w:rsidRPr="005940BD">
        <w:t xml:space="preserve"> </w:t>
      </w:r>
      <w:r w:rsidRPr="005940BD">
        <w:t>охлаждения должны быть как можно более короткими и исключать</w:t>
      </w:r>
      <w:r w:rsidR="005940BD" w:rsidRPr="005940BD">
        <w:t xml:space="preserve"> </w:t>
      </w:r>
      <w:r w:rsidRPr="005940BD">
        <w:t>возникновение опасных напряжений и деформаций в системе при ускорении</w:t>
      </w:r>
      <w:r w:rsidR="005940BD" w:rsidRPr="005940BD">
        <w:t xml:space="preserve"> </w:t>
      </w:r>
      <w:r w:rsidRPr="005940BD">
        <w:t>этого процесса, которые могут приводить к появлению дефектов в заряде.</w:t>
      </w:r>
      <w:r w:rsidR="005940BD" w:rsidRPr="005940BD">
        <w:t xml:space="preserve"> </w:t>
      </w:r>
      <w:r w:rsidRPr="005940BD">
        <w:t>Обычно процесс охлаждения крупных изделий продолжается в течении</w:t>
      </w:r>
      <w:r w:rsidR="005940BD" w:rsidRPr="005940BD">
        <w:t xml:space="preserve"> </w:t>
      </w:r>
      <w:r w:rsidRPr="005940BD">
        <w:t>нескольких суток.</w:t>
      </w:r>
    </w:p>
    <w:p w14:paraId="502BD293" w14:textId="77777777" w:rsidR="00FF0E1A" w:rsidRPr="009D3CBE" w:rsidRDefault="00FF0E1A" w:rsidP="009D3CBE">
      <w:pPr>
        <w:ind w:left="708"/>
        <w:rPr>
          <w:b/>
          <w:bCs/>
        </w:rPr>
      </w:pPr>
      <w:r w:rsidRPr="009D3CBE">
        <w:rPr>
          <w:b/>
          <w:bCs/>
        </w:rPr>
        <w:t>Распрессовка</w:t>
      </w:r>
    </w:p>
    <w:p w14:paraId="3C3A39DA" w14:textId="77777777" w:rsidR="009D3CBE" w:rsidRDefault="00FF0E1A" w:rsidP="009D3CBE">
      <w:pPr>
        <w:ind w:firstLine="709"/>
      </w:pPr>
      <w:r w:rsidRPr="005940BD">
        <w:t>На фазе распрессовки удаляется формирующая технологическая</w:t>
      </w:r>
      <w:r w:rsidR="005940BD" w:rsidRPr="005940BD">
        <w:t xml:space="preserve"> </w:t>
      </w:r>
      <w:r w:rsidRPr="005940BD">
        <w:t>оснастка</w:t>
      </w:r>
      <w:r w:rsidR="005940BD" w:rsidRPr="005940BD">
        <w:t xml:space="preserve"> из </w:t>
      </w:r>
      <w:r w:rsidRPr="005940BD">
        <w:t>заряда. При распрессовке выполняются следующие операции:</w:t>
      </w:r>
      <w:r w:rsidR="005940BD" w:rsidRPr="005940BD">
        <w:t xml:space="preserve"> </w:t>
      </w:r>
      <w:r w:rsidRPr="005940BD">
        <w:t>разборка</w:t>
      </w:r>
      <w:r w:rsidR="005940BD" w:rsidRPr="005940BD">
        <w:t xml:space="preserve"> с</w:t>
      </w:r>
      <w:r w:rsidRPr="005940BD">
        <w:t>оединительных элементов, снятие отсекателя, снятие крышки,</w:t>
      </w:r>
      <w:r w:rsidR="005940BD" w:rsidRPr="005940BD">
        <w:t xml:space="preserve"> </w:t>
      </w:r>
      <w:r w:rsidRPr="005940BD">
        <w:t>извлечение</w:t>
      </w:r>
      <w:r w:rsidR="005940BD" w:rsidRPr="005940BD">
        <w:t xml:space="preserve"> </w:t>
      </w:r>
      <w:r w:rsidRPr="005940BD">
        <w:t>технологической иглы.</w:t>
      </w:r>
      <w:r w:rsidR="005940BD" w:rsidRPr="005940BD">
        <w:t xml:space="preserve"> </w:t>
      </w:r>
    </w:p>
    <w:p w14:paraId="20CA41FB" w14:textId="77777777" w:rsidR="009D3CBE" w:rsidRDefault="00FF0E1A" w:rsidP="009D3CBE">
      <w:pPr>
        <w:ind w:firstLine="709"/>
      </w:pPr>
      <w:r w:rsidRPr="005940BD">
        <w:t>Основные параметры, контролируемые при</w:t>
      </w:r>
      <w:r w:rsidR="005940BD" w:rsidRPr="005940BD">
        <w:t xml:space="preserve"> </w:t>
      </w:r>
      <w:r w:rsidRPr="005940BD">
        <w:t>распрессовке: усилие,</w:t>
      </w:r>
      <w:r w:rsidR="005940BD" w:rsidRPr="005940BD">
        <w:t xml:space="preserve"> </w:t>
      </w:r>
      <w:r w:rsidRPr="005940BD">
        <w:t>необходимое для отрыва детали от оснастки по давлению масла в системе</w:t>
      </w:r>
      <w:r w:rsidR="005940BD" w:rsidRPr="005940BD">
        <w:t xml:space="preserve"> </w:t>
      </w:r>
      <w:r w:rsidRPr="005940BD">
        <w:lastRenderedPageBreak/>
        <w:t>гидроцилиндров; скорость отрыва или удаления деталей останки; усилие и</w:t>
      </w:r>
      <w:r w:rsidR="005940BD" w:rsidRPr="005940BD">
        <w:t xml:space="preserve"> </w:t>
      </w:r>
      <w:r w:rsidRPr="005940BD">
        <w:t>скорость выталкивания заряда из пресс-формы.</w:t>
      </w:r>
      <w:r w:rsidR="005940BD">
        <w:t xml:space="preserve"> </w:t>
      </w:r>
    </w:p>
    <w:p w14:paraId="0A51EF3D" w14:textId="77777777" w:rsidR="009D3CBE" w:rsidRDefault="00FF0E1A" w:rsidP="009D3CBE">
      <w:pPr>
        <w:ind w:firstLine="709"/>
      </w:pPr>
      <w:r w:rsidRPr="005940BD">
        <w:t>Для распрессовки зарядов применяют следующее оборудование и</w:t>
      </w:r>
      <w:r w:rsidR="005940BD" w:rsidRPr="005940BD">
        <w:t xml:space="preserve"> </w:t>
      </w:r>
      <w:r w:rsidRPr="005940BD">
        <w:t>приспособления: гидравлические стационарные и придвижные пресс-станции;</w:t>
      </w:r>
      <w:r w:rsidR="009D3CBE">
        <w:t xml:space="preserve"> </w:t>
      </w:r>
      <w:r w:rsidRPr="005940BD">
        <w:t>гидроцилиндры различных типов; маслостанци</w:t>
      </w:r>
      <w:r w:rsidR="009D3CBE">
        <w:t>и</w:t>
      </w:r>
      <w:r w:rsidRPr="005940BD">
        <w:t>; платформа с регулируемым</w:t>
      </w:r>
      <w:r w:rsidR="009D3CBE">
        <w:t xml:space="preserve"> </w:t>
      </w:r>
      <w:r w:rsidRPr="005940BD">
        <w:t>ложементом; подъемно-перегрузочные устройства.</w:t>
      </w:r>
      <w:r w:rsidR="005940BD">
        <w:t xml:space="preserve"> </w:t>
      </w:r>
    </w:p>
    <w:p w14:paraId="04539B5B" w14:textId="77777777" w:rsidR="00CC06DD" w:rsidRDefault="00FF0E1A" w:rsidP="009D3CBE">
      <w:pPr>
        <w:ind w:firstLine="709"/>
      </w:pPr>
      <w:r w:rsidRPr="005940BD">
        <w:t>С целью обеспечения безопасности ограничивают предельные усилия</w:t>
      </w:r>
      <w:r w:rsidR="005940BD">
        <w:t xml:space="preserve"> </w:t>
      </w:r>
      <w:r w:rsidRPr="005940BD">
        <w:t>распрессовки, например, срыв бандажа</w:t>
      </w:r>
      <w:r w:rsidR="009D3CBE">
        <w:t xml:space="preserve"> </w:t>
      </w:r>
      <w:r w:rsidRPr="005940BD">
        <w:t>-</w:t>
      </w:r>
      <w:r w:rsidR="009D3CBE">
        <w:t xml:space="preserve"> </w:t>
      </w:r>
      <w:r w:rsidR="00491D56" w:rsidRPr="00491D56">
        <w:rPr>
          <w:position w:val="-6"/>
        </w:rPr>
        <w:object w:dxaOrig="999" w:dyaOrig="360" w14:anchorId="25DEF17E">
          <v:shape id="_x0000_i1041" type="#_x0000_t75" style="width:50.25pt;height:18pt" o:ole="">
            <v:imagedata r:id="rId44" o:title=""/>
          </v:shape>
          <o:OLEObject Type="Embed" ProgID="Equation.DSMT4" ShapeID="_x0000_i1041" DrawAspect="Content" ObjectID="_1681031619" r:id="rId45"/>
        </w:object>
      </w:r>
      <w:r w:rsidRPr="005940BD">
        <w:t>, извлечение иглы</w:t>
      </w:r>
      <w:r w:rsidR="009D3CBE">
        <w:t xml:space="preserve"> </w:t>
      </w:r>
      <w:r w:rsidRPr="005940BD">
        <w:t>-</w:t>
      </w:r>
      <w:bookmarkStart w:id="13" w:name="MTBlankEqn"/>
      <w:r w:rsidR="00491D56" w:rsidRPr="00491D56">
        <w:rPr>
          <w:position w:val="-6"/>
        </w:rPr>
        <w:object w:dxaOrig="960" w:dyaOrig="360" w14:anchorId="74E330A2">
          <v:shape id="_x0000_i1042" type="#_x0000_t75" style="width:48pt;height:18pt" o:ole="">
            <v:imagedata r:id="rId46" o:title=""/>
          </v:shape>
          <o:OLEObject Type="Embed" ProgID="Equation.DSMT4" ShapeID="_x0000_i1042" DrawAspect="Content" ObjectID="_1681031620" r:id="rId47"/>
        </w:object>
      </w:r>
      <w:bookmarkEnd w:id="13"/>
      <w:r w:rsidRPr="005940BD">
        <w:t>.</w:t>
      </w:r>
      <w:r w:rsidR="005940BD">
        <w:t xml:space="preserve"> </w:t>
      </w:r>
    </w:p>
    <w:p w14:paraId="167B9B46" w14:textId="77777777" w:rsidR="00CC06DD" w:rsidRDefault="00FF0E1A" w:rsidP="009D3CBE">
      <w:pPr>
        <w:ind w:firstLine="709"/>
      </w:pPr>
      <w:r w:rsidRPr="00CC06DD">
        <w:rPr>
          <w:b/>
          <w:bCs/>
        </w:rPr>
        <w:t>Механическая обработка</w:t>
      </w:r>
      <w:r w:rsidR="005940BD">
        <w:t xml:space="preserve"> </w:t>
      </w:r>
    </w:p>
    <w:p w14:paraId="1F007C29" w14:textId="77777777" w:rsidR="00CC06DD" w:rsidRDefault="00FF0E1A" w:rsidP="009D3CBE">
      <w:pPr>
        <w:ind w:firstLine="709"/>
      </w:pPr>
      <w:r w:rsidRPr="005940BD">
        <w:t>Механическая обработка заготовок проводится для придания им</w:t>
      </w:r>
      <w:r w:rsidR="005940BD">
        <w:t xml:space="preserve"> </w:t>
      </w:r>
      <w:r w:rsidRPr="005940BD">
        <w:t>размеров, соответствующих требованиям чертежа на заданный заряд.</w:t>
      </w:r>
      <w:r w:rsidR="005940BD">
        <w:t xml:space="preserve"> </w:t>
      </w:r>
      <w:r w:rsidRPr="005940BD">
        <w:t>Некоторые заряды имеют сложную форму, которая не может быть обеспечена</w:t>
      </w:r>
      <w:r w:rsidR="005940BD">
        <w:t xml:space="preserve"> </w:t>
      </w:r>
      <w:r w:rsidRPr="005940BD">
        <w:t>полностью в процессе изготовления изделия. Некоторые заряды, скрепленны</w:t>
      </w:r>
      <w:r w:rsidR="00CC06DD">
        <w:t>е</w:t>
      </w:r>
      <w:r w:rsidR="005940BD">
        <w:t xml:space="preserve"> </w:t>
      </w:r>
      <w:r w:rsidRPr="005940BD">
        <w:t>со стенками корпуса двигателя так же по</w:t>
      </w:r>
      <w:r w:rsidR="00CC06DD">
        <w:t>д</w:t>
      </w:r>
      <w:r w:rsidRPr="005940BD">
        <w:t>вергаются механической обработке (непосредственно в корпусе), например, производится расточка канала,</w:t>
      </w:r>
      <w:r w:rsidR="005940BD">
        <w:t xml:space="preserve"> </w:t>
      </w:r>
      <w:r w:rsidRPr="005940BD">
        <w:t>доработка щелевой части, вырубка «прибыли» и другие работы.</w:t>
      </w:r>
      <w:r w:rsidR="005940BD">
        <w:t xml:space="preserve"> </w:t>
      </w:r>
    </w:p>
    <w:p w14:paraId="70A7FF6B" w14:textId="77777777" w:rsidR="00CC06DD" w:rsidRDefault="00FF0E1A" w:rsidP="009D3CBE">
      <w:pPr>
        <w:ind w:firstLine="709"/>
      </w:pPr>
      <w:r w:rsidRPr="005940BD">
        <w:t>СТРТ имеет сравнительно низкую температуру воспламенения и</w:t>
      </w:r>
      <w:r w:rsidR="005940BD">
        <w:t xml:space="preserve"> </w:t>
      </w:r>
      <w:r w:rsidRPr="005940BD">
        <w:t>высокую чувствительность к тепл</w:t>
      </w:r>
      <w:r w:rsidR="00CC06DD">
        <w:t>овым</w:t>
      </w:r>
      <w:r w:rsidRPr="005940BD">
        <w:t xml:space="preserve"> импульсам, что обязывает вести</w:t>
      </w:r>
      <w:r w:rsidR="005940BD">
        <w:t xml:space="preserve"> </w:t>
      </w:r>
      <w:r w:rsidRPr="005940BD">
        <w:t>механическую обработку при температуре в зоне резания не больше 100 ℃, а</w:t>
      </w:r>
      <w:r w:rsidR="005940BD">
        <w:t xml:space="preserve"> </w:t>
      </w:r>
      <w:r w:rsidRPr="005940BD">
        <w:t>также высокую чувствительность к удару, особенно удару с трением, что</w:t>
      </w:r>
      <w:r w:rsidR="005940BD">
        <w:t xml:space="preserve"> </w:t>
      </w:r>
      <w:r w:rsidRPr="005940BD">
        <w:t>требует большой устойчивости режущего инструмента.</w:t>
      </w:r>
    </w:p>
    <w:p w14:paraId="77FE937E" w14:textId="77777777" w:rsidR="00CC06DD" w:rsidRDefault="00FF0E1A" w:rsidP="00CC06DD">
      <w:pPr>
        <w:ind w:firstLine="709"/>
      </w:pPr>
      <w:r w:rsidRPr="005940BD">
        <w:t>Операция механической обработки проводится, как правило, при</w:t>
      </w:r>
      <w:r w:rsidR="005940BD">
        <w:t xml:space="preserve"> </w:t>
      </w:r>
      <w:r w:rsidRPr="005940BD">
        <w:t>дистанционном управлении и телевизионном контроле, с охлаждением зоны</w:t>
      </w:r>
      <w:r w:rsidR="005940BD">
        <w:t xml:space="preserve"> </w:t>
      </w:r>
      <w:r w:rsidRPr="005940BD">
        <w:t>резания и удалением стружки сжатым воздухом. В резец вмонтирован датчик</w:t>
      </w:r>
      <w:r w:rsidR="005940BD">
        <w:t xml:space="preserve"> </w:t>
      </w:r>
      <w:r w:rsidRPr="005940BD">
        <w:t>температуры. Непрерывная запись температуры стружки производится на</w:t>
      </w:r>
      <w:r w:rsidR="005940BD">
        <w:t xml:space="preserve"> </w:t>
      </w:r>
      <w:r w:rsidRPr="005940BD">
        <w:t xml:space="preserve">диаграммной ленте электронного потенциометра, который </w:t>
      </w:r>
      <w:r w:rsidR="00CC06DD">
        <w:t>связан</w:t>
      </w:r>
      <w:r w:rsidRPr="005940BD">
        <w:t xml:space="preserve"> с</w:t>
      </w:r>
      <w:r w:rsidR="005940BD">
        <w:t xml:space="preserve"> </w:t>
      </w:r>
      <w:r w:rsidRPr="005940BD">
        <w:t>электродвигателем станка. Схема настраивается на определенный</w:t>
      </w:r>
      <w:r w:rsidR="005940BD">
        <w:t xml:space="preserve"> </w:t>
      </w:r>
      <w:r w:rsidRPr="005940BD">
        <w:lastRenderedPageBreak/>
        <w:t>температурный режим: в случае превышения допустимой температуры</w:t>
      </w:r>
      <w:r w:rsidR="005940BD">
        <w:t xml:space="preserve"> </w:t>
      </w:r>
      <w:r w:rsidRPr="005940BD">
        <w:t>происходит автоматическое отключение станка. Предусмотрена так же</w:t>
      </w:r>
      <w:r w:rsidR="005940BD">
        <w:t xml:space="preserve"> </w:t>
      </w:r>
      <w:r w:rsidRPr="005940BD">
        <w:t>блокировка входных дверей кабины с приводом станка.</w:t>
      </w:r>
    </w:p>
    <w:p w14:paraId="7C6D5111" w14:textId="77777777" w:rsidR="00620581" w:rsidRDefault="00FF0E1A" w:rsidP="00CC06DD">
      <w:pPr>
        <w:ind w:firstLine="709"/>
      </w:pPr>
      <w:r w:rsidRPr="005940BD">
        <w:t>После механической обработки поверхность заряда очищается от пыли</w:t>
      </w:r>
      <w:r w:rsidR="005940BD">
        <w:t xml:space="preserve"> </w:t>
      </w:r>
      <w:r w:rsidRPr="005940BD">
        <w:t>сухим протирочным материалом, затем поверхность обезжиривается с</w:t>
      </w:r>
      <w:r w:rsidR="005940BD">
        <w:t xml:space="preserve"> </w:t>
      </w:r>
      <w:r w:rsidRPr="005940BD">
        <w:t>помощью марли, смоченной ацетоном, и подвергается грунтовке. Она</w:t>
      </w:r>
      <w:r w:rsidR="005940BD">
        <w:t xml:space="preserve"> </w:t>
      </w:r>
      <w:r w:rsidRPr="005940BD">
        <w:t>заключается в нанесении на поверхность, подлежащую бронированию,</w:t>
      </w:r>
      <w:r w:rsidR="005940BD">
        <w:t xml:space="preserve"> </w:t>
      </w:r>
      <w:r w:rsidRPr="005940BD">
        <w:t>тонкого слоя специального состава для увеличения адгезии бронепокрытия.</w:t>
      </w:r>
    </w:p>
    <w:p w14:paraId="08CBE29B" w14:textId="77777777" w:rsidR="00620581" w:rsidRPr="00620581" w:rsidRDefault="00FF0E1A" w:rsidP="00CC06DD">
      <w:pPr>
        <w:ind w:firstLine="709"/>
        <w:rPr>
          <w:b/>
          <w:bCs/>
        </w:rPr>
      </w:pPr>
      <w:r w:rsidRPr="00620581">
        <w:rPr>
          <w:b/>
          <w:bCs/>
        </w:rPr>
        <w:t>Контроль качества</w:t>
      </w:r>
      <w:r w:rsidR="005940BD" w:rsidRPr="00620581">
        <w:rPr>
          <w:b/>
          <w:bCs/>
        </w:rPr>
        <w:t xml:space="preserve"> </w:t>
      </w:r>
    </w:p>
    <w:p w14:paraId="10C0F74E" w14:textId="77777777" w:rsidR="00620581" w:rsidRDefault="00FF0E1A" w:rsidP="00620581">
      <w:pPr>
        <w:ind w:firstLine="709"/>
      </w:pPr>
      <w:r w:rsidRPr="005940BD">
        <w:t>Контроль качества зарядов включает проверку химического состава</w:t>
      </w:r>
      <w:r w:rsidR="00620581">
        <w:t xml:space="preserve"> </w:t>
      </w:r>
      <w:r w:rsidRPr="005940BD">
        <w:t>топлива, его механические характеристики и скорости горения, прочности</w:t>
      </w:r>
      <w:r w:rsidR="005940BD">
        <w:t xml:space="preserve"> </w:t>
      </w:r>
      <w:r w:rsidRPr="005940BD">
        <w:t>скрепления топлива со стенками корпуса двигателя и сплошности этого</w:t>
      </w:r>
      <w:r w:rsidR="005940BD">
        <w:t xml:space="preserve"> </w:t>
      </w:r>
      <w:r w:rsidRPr="005940BD">
        <w:t>скрепления, монолитности заряда, его геометрических и весовых</w:t>
      </w:r>
      <w:r w:rsidR="005940BD">
        <w:t xml:space="preserve"> </w:t>
      </w:r>
      <w:r w:rsidRPr="005940BD">
        <w:t>характеристик и др.</w:t>
      </w:r>
      <w:r w:rsidR="005940BD">
        <w:t xml:space="preserve"> </w:t>
      </w:r>
    </w:p>
    <w:p w14:paraId="55DC1824" w14:textId="77777777" w:rsidR="00620581" w:rsidRDefault="00FF0E1A" w:rsidP="00620581">
      <w:pPr>
        <w:ind w:firstLine="709"/>
      </w:pPr>
      <w:r w:rsidRPr="005940BD">
        <w:t>Интроскопический неразрушающий контроль для обнаружения</w:t>
      </w:r>
      <w:r w:rsidR="005940BD">
        <w:t xml:space="preserve"> </w:t>
      </w:r>
      <w:r w:rsidRPr="005940BD">
        <w:t xml:space="preserve">дефектов в виде посторонних включений, трещин, разноплотности и </w:t>
      </w:r>
      <w:r w:rsidR="00134262" w:rsidRPr="005940BD">
        <w:t>других дефектов</w:t>
      </w:r>
      <w:r w:rsidRPr="005940BD">
        <w:t xml:space="preserve"> в изделиях ТРТ, как правило, осуществляют методом теневой</w:t>
      </w:r>
      <w:r w:rsidR="005940BD">
        <w:t xml:space="preserve"> </w:t>
      </w:r>
      <w:r w:rsidRPr="005940BD">
        <w:t>ультразвуковой дефектоскопии.</w:t>
      </w:r>
      <w:r w:rsidR="005940BD">
        <w:t xml:space="preserve"> </w:t>
      </w:r>
    </w:p>
    <w:p w14:paraId="77970EBE" w14:textId="77777777" w:rsidR="00620581" w:rsidRDefault="00FF0E1A" w:rsidP="00620581">
      <w:pPr>
        <w:ind w:firstLine="709"/>
      </w:pPr>
      <w:r w:rsidRPr="005940BD">
        <w:t>Метод основан на особенностях распространения ультразвуковых</w:t>
      </w:r>
      <w:r w:rsidR="005940BD">
        <w:t xml:space="preserve"> </w:t>
      </w:r>
      <w:r w:rsidRPr="005940BD">
        <w:t>упругих колебаний (УЗК) с частотами 18-22 кГц в твердых средах и на границе</w:t>
      </w:r>
      <w:r w:rsidR="005940BD">
        <w:t xml:space="preserve"> </w:t>
      </w:r>
      <w:r w:rsidRPr="005940BD">
        <w:t>раздела сред.</w:t>
      </w:r>
      <w:r w:rsidR="005940BD">
        <w:t xml:space="preserve"> </w:t>
      </w:r>
    </w:p>
    <w:p w14:paraId="791D7DEA" w14:textId="77777777" w:rsidR="00620581" w:rsidRDefault="00FF0E1A" w:rsidP="00620581">
      <w:pPr>
        <w:ind w:firstLine="709"/>
      </w:pPr>
      <w:r w:rsidRPr="005940BD">
        <w:t>Принципиальная схема ультразвукового теневого метода контроля</w:t>
      </w:r>
      <w:r w:rsidR="005940BD">
        <w:t xml:space="preserve"> </w:t>
      </w:r>
      <w:r w:rsidRPr="005940BD">
        <w:t>показана на листе 2 курсового проекта. Генератор 2</w:t>
      </w:r>
      <w:r w:rsidR="00620581">
        <w:t>2</w:t>
      </w:r>
      <w:r w:rsidRPr="005940BD">
        <w:t xml:space="preserve"> подает электрические</w:t>
      </w:r>
      <w:r w:rsidR="005940BD">
        <w:t xml:space="preserve"> </w:t>
      </w:r>
      <w:r w:rsidRPr="005940BD">
        <w:t>колебания на пьезоэлемент излучающего преобразователя 2</w:t>
      </w:r>
      <w:r w:rsidR="00620581">
        <w:t>3</w:t>
      </w:r>
      <w:r w:rsidRPr="005940BD">
        <w:t>, который</w:t>
      </w:r>
      <w:r w:rsidR="005940BD">
        <w:t xml:space="preserve"> </w:t>
      </w:r>
      <w:r w:rsidRPr="005940BD">
        <w:t>генерирует ультразвуковые колебания. Последние проходят через изделие 2</w:t>
      </w:r>
      <w:r w:rsidR="00620581">
        <w:t>4</w:t>
      </w:r>
      <w:r w:rsidR="005940BD">
        <w:t xml:space="preserve"> </w:t>
      </w:r>
      <w:r w:rsidRPr="005940BD">
        <w:t>и попадают на пьезоэлемент приемного преобразователя 2</w:t>
      </w:r>
      <w:r w:rsidR="00620581">
        <w:t>5</w:t>
      </w:r>
      <w:r w:rsidRPr="005940BD">
        <w:t>, откуда</w:t>
      </w:r>
      <w:r w:rsidR="005940BD">
        <w:t xml:space="preserve"> </w:t>
      </w:r>
      <w:r w:rsidRPr="005940BD">
        <w:t>электрические колебания поступают в приемник 2</w:t>
      </w:r>
      <w:r w:rsidR="00620581">
        <w:t>6</w:t>
      </w:r>
      <w:r w:rsidRPr="005940BD">
        <w:t>. Здесь поступающие</w:t>
      </w:r>
      <w:r w:rsidR="005940BD">
        <w:t xml:space="preserve"> </w:t>
      </w:r>
      <w:r w:rsidRPr="005940BD">
        <w:t>электрические сигналы усиливаются и преобразуются в ток регистрирующего</w:t>
      </w:r>
      <w:r w:rsidR="005940BD">
        <w:t xml:space="preserve"> </w:t>
      </w:r>
      <w:r w:rsidRPr="005940BD">
        <w:lastRenderedPageBreak/>
        <w:t>устройства 2</w:t>
      </w:r>
      <w:r w:rsidR="00620581">
        <w:t>7</w:t>
      </w:r>
      <w:r w:rsidRPr="005940BD">
        <w:t>. В случае, если луч УЗК частично или полностью перекрывается</w:t>
      </w:r>
      <w:r w:rsidR="005940BD">
        <w:t xml:space="preserve"> </w:t>
      </w:r>
      <w:r w:rsidRPr="005940BD">
        <w:t>дефектом, интенсивность колебаний в той или иной степени ослабевает, и</w:t>
      </w:r>
      <w:r w:rsidR="005940BD">
        <w:t xml:space="preserve"> </w:t>
      </w:r>
      <w:r w:rsidRPr="005940BD">
        <w:t>регистрирующее устройство на дефектрограмме дает отметку о наличии</w:t>
      </w:r>
      <w:r w:rsidR="005940BD">
        <w:t xml:space="preserve"> </w:t>
      </w:r>
      <w:r w:rsidRPr="005940BD">
        <w:t>дефекта в объеме изделия.</w:t>
      </w:r>
      <w:r w:rsidR="005940BD">
        <w:t xml:space="preserve"> </w:t>
      </w:r>
    </w:p>
    <w:p w14:paraId="7B74739D" w14:textId="77777777" w:rsidR="00620581" w:rsidRDefault="00FF0E1A" w:rsidP="00620581">
      <w:pPr>
        <w:ind w:firstLine="709"/>
      </w:pPr>
      <w:r w:rsidRPr="005940BD">
        <w:t>Принятая методика предусматривает диаметральный и радиальный</w:t>
      </w:r>
      <w:r w:rsidR="005940BD">
        <w:t xml:space="preserve"> </w:t>
      </w:r>
      <w:r w:rsidRPr="005940BD">
        <w:t>способы контроля.</w:t>
      </w:r>
      <w:r w:rsidR="005940BD">
        <w:t xml:space="preserve"> </w:t>
      </w:r>
    </w:p>
    <w:p w14:paraId="3D8446BF" w14:textId="77777777" w:rsidR="00620581" w:rsidRDefault="00FF0E1A" w:rsidP="00620581">
      <w:pPr>
        <w:ind w:firstLine="709"/>
      </w:pPr>
      <w:r w:rsidRPr="005940BD">
        <w:t>Применение диаметральной или радиальной схемы просвечивания</w:t>
      </w:r>
      <w:r w:rsidR="005940BD">
        <w:t xml:space="preserve"> </w:t>
      </w:r>
      <w:r w:rsidRPr="005940BD">
        <w:t>определяется габаритами изделия и наличием или отсутствием канала.</w:t>
      </w:r>
      <w:r w:rsidR="005940BD">
        <w:t xml:space="preserve"> </w:t>
      </w:r>
      <w:r w:rsidRPr="005940BD">
        <w:t>Контролирующее устройства может оставаться неподвижным в случае, когда</w:t>
      </w:r>
      <w:r w:rsidR="005940BD">
        <w:t xml:space="preserve"> </w:t>
      </w:r>
      <w:r w:rsidRPr="005940BD">
        <w:t>изделие вращается и поступательно перемещается. Если изделие только</w:t>
      </w:r>
      <w:r w:rsidR="005940BD">
        <w:t xml:space="preserve"> </w:t>
      </w:r>
      <w:r w:rsidRPr="005940BD">
        <w:t>вращается, то контролирующее устройство перемещается вдоль образующей</w:t>
      </w:r>
      <w:r w:rsidR="005940BD">
        <w:t xml:space="preserve"> </w:t>
      </w:r>
      <w:r w:rsidRPr="005940BD">
        <w:t>изделия.</w:t>
      </w:r>
      <w:r w:rsidR="005940BD">
        <w:t xml:space="preserve"> </w:t>
      </w:r>
    </w:p>
    <w:p w14:paraId="169AD8D8" w14:textId="77777777" w:rsidR="00FF0E1A" w:rsidRPr="00620581" w:rsidRDefault="00FF0E1A" w:rsidP="00620581">
      <w:pPr>
        <w:ind w:firstLine="709"/>
      </w:pPr>
      <w:r w:rsidRPr="005940BD">
        <w:t>После операции контроля качества производится укупорка корпуса,</w:t>
      </w:r>
      <w:r w:rsidR="005940BD">
        <w:t xml:space="preserve"> </w:t>
      </w:r>
      <w:r w:rsidRPr="005940BD">
        <w:t>установка воспламенительного устройства и сопловой заглушки</w:t>
      </w:r>
      <w:r w:rsidR="005940BD">
        <w:t>.</w:t>
      </w:r>
    </w:p>
    <w:p w14:paraId="4D7D8692" w14:textId="77777777" w:rsidR="00C03460" w:rsidRDefault="00673043" w:rsidP="007217F1">
      <w:pPr>
        <w:pStyle w:val="1"/>
      </w:pPr>
      <w:r>
        <w:t xml:space="preserve"> </w:t>
      </w:r>
      <w:bookmarkStart w:id="14" w:name="_Toc10679313"/>
      <w:r w:rsidR="00C03460">
        <w:t>Расчетная часть</w:t>
      </w:r>
      <w:bookmarkEnd w:id="14"/>
    </w:p>
    <w:p w14:paraId="63A08067" w14:textId="77777777" w:rsidR="00C03460" w:rsidRDefault="00A608DF" w:rsidP="00673043">
      <w:pPr>
        <w:pStyle w:val="2"/>
      </w:pPr>
      <w:bookmarkStart w:id="15" w:name="_Toc10679314"/>
      <w:r>
        <w:t xml:space="preserve">4.1. </w:t>
      </w:r>
      <w:r w:rsidR="00C03460">
        <w:t>Расчет толщины стенки корпуса</w:t>
      </w:r>
      <w:bookmarkEnd w:id="15"/>
    </w:p>
    <w:p w14:paraId="1F6AE8CE" w14:textId="77777777" w:rsidR="00014C2A" w:rsidRDefault="00014C2A" w:rsidP="00014C2A">
      <w:pPr>
        <w:ind w:firstLine="709"/>
      </w:pPr>
      <w:r w:rsidRPr="0026460B">
        <w:t>При расчете обечайки на прочность примем, что корпус состоит из</w:t>
      </w:r>
      <w:r>
        <w:t xml:space="preserve"> </w:t>
      </w:r>
      <w:r w:rsidRPr="0026460B">
        <w:t>днищ с полюсными отверстиями для крепления соплового блока и</w:t>
      </w:r>
      <w:r>
        <w:t xml:space="preserve"> </w:t>
      </w:r>
      <w:r w:rsidRPr="0026460B">
        <w:t>воспламенителя, полученных спиральной намоткой по геодезической линии,</w:t>
      </w:r>
      <w:r>
        <w:t xml:space="preserve"> </w:t>
      </w:r>
      <w:r w:rsidRPr="0026460B">
        <w:t>и цилиндрической обечайки, внутренний слой которой образован спиральной</w:t>
      </w:r>
      <w:r>
        <w:t xml:space="preserve"> </w:t>
      </w:r>
      <w:r w:rsidRPr="0026460B">
        <w:t>намоткой (с линейно меняющимся по длине углом намотки) как одно целое с</w:t>
      </w:r>
      <w:r>
        <w:t xml:space="preserve"> </w:t>
      </w:r>
      <w:r w:rsidRPr="0026460B">
        <w:t>днищами, а наружный слой – кольцевой намоткой</w:t>
      </w:r>
      <w:r>
        <w:t>. Схема такой намотки представлена на рисунке 3.</w:t>
      </w:r>
    </w:p>
    <w:p w14:paraId="6371E433" w14:textId="77777777" w:rsidR="00014C2A" w:rsidRDefault="00014C2A" w:rsidP="00014C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CDAA17" wp14:editId="4F031C48">
            <wp:extent cx="3406140" cy="2552700"/>
            <wp:effectExtent l="0" t="0" r="381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4" t="7743" r="2050" b="7957"/>
                    <a:stretch/>
                  </pic:blipFill>
                  <pic:spPr bwMode="auto">
                    <a:xfrm>
                      <a:off x="0" y="0"/>
                      <a:ext cx="3406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C6FAA" w14:textId="77777777" w:rsidR="00014C2A" w:rsidRPr="00A46E30" w:rsidRDefault="00014C2A" w:rsidP="00014C2A">
      <w:r w:rsidRPr="00A46E30">
        <w:t xml:space="preserve">Рисунок </w:t>
      </w:r>
      <w:fldSimple w:instr=" SEQ Рисунок \* ARABIC ">
        <w:r w:rsidR="00AA1561">
          <w:rPr>
            <w:noProof/>
          </w:rPr>
          <w:t>3</w:t>
        </w:r>
      </w:fldSimple>
      <w:r w:rsidRPr="00A46E30">
        <w:t xml:space="preserve"> Схема намотки корпуса РДТТ</w:t>
      </w:r>
    </w:p>
    <w:p w14:paraId="46649F41" w14:textId="77777777" w:rsidR="008610A4" w:rsidRDefault="008610A4" w:rsidP="00361F9C">
      <w:pPr>
        <w:ind w:firstLine="709"/>
      </w:pPr>
      <w:r w:rsidRPr="00361F9C">
        <w:t>Толщина слоя стенки</w:t>
      </w:r>
      <w:r>
        <w:t xml:space="preserve"> цилиндрического корпуса, образованная спиральной намоткой</w:t>
      </w:r>
      <w:r w:rsidR="001C023B">
        <w:t>,</w:t>
      </w:r>
      <w:r>
        <w:t xml:space="preserve"> определяется по формуле:</w:t>
      </w:r>
    </w:p>
    <w:p w14:paraId="1D3E59EE" w14:textId="77777777" w:rsidR="002A2CBC" w:rsidRDefault="008610A4" w:rsidP="00361F9C">
      <w:r w:rsidRPr="008610A4">
        <w:rPr>
          <w:position w:val="-88"/>
        </w:rPr>
        <w:object w:dxaOrig="2640" w:dyaOrig="1359" w14:anchorId="4560CD86">
          <v:shape id="_x0000_i1043" type="#_x0000_t75" style="width:129.75pt;height:64.5pt" o:ole="">
            <v:imagedata r:id="rId49" o:title=""/>
          </v:shape>
          <o:OLEObject Type="Embed" ProgID="Equation.DSMT4" ShapeID="_x0000_i1043" DrawAspect="Content" ObjectID="_1681031621" r:id="rId50"/>
        </w:object>
      </w:r>
    </w:p>
    <w:p w14:paraId="7C0CC6B7" w14:textId="77777777" w:rsidR="002A2CBC" w:rsidRDefault="002A2CBC" w:rsidP="00361F9C">
      <w:r>
        <w:t>где</w:t>
      </w:r>
    </w:p>
    <w:p w14:paraId="113050B8" w14:textId="77777777" w:rsidR="002A2CBC" w:rsidRDefault="002A2CBC" w:rsidP="00361F9C">
      <w:r w:rsidRPr="002A2CBC">
        <w:rPr>
          <w:position w:val="-12"/>
        </w:rPr>
        <w:object w:dxaOrig="560" w:dyaOrig="420" w14:anchorId="2DB95F94">
          <v:shape id="_x0000_i1044" type="#_x0000_t75" style="width:27.75pt;height:21pt" o:ole="">
            <v:imagedata r:id="rId51" o:title=""/>
          </v:shape>
          <o:OLEObject Type="Embed" ProgID="Equation.DSMT4" ShapeID="_x0000_i1044" DrawAspect="Content" ObjectID="_1681031622" r:id="rId52"/>
        </w:object>
      </w:r>
      <w:r>
        <w:t xml:space="preserve"> - максимально возможное давление в камере двигателя, </w:t>
      </w:r>
    </w:p>
    <w:p w14:paraId="05956E9A" w14:textId="77777777" w:rsidR="002A2CBC" w:rsidRDefault="002A2CBC" w:rsidP="00361F9C">
      <w:r w:rsidRPr="00025957">
        <w:rPr>
          <w:position w:val="-4"/>
        </w:rPr>
        <w:object w:dxaOrig="300" w:dyaOrig="279" w14:anchorId="3B9478B3">
          <v:shape id="_x0000_i1045" type="#_x0000_t75" style="width:15pt;height:14.25pt" o:ole="">
            <v:imagedata r:id="rId53" o:title=""/>
          </v:shape>
          <o:OLEObject Type="Embed" ProgID="Equation.DSMT4" ShapeID="_x0000_i1045" DrawAspect="Content" ObjectID="_1681031623" r:id="rId54"/>
        </w:object>
      </w:r>
      <w:r>
        <w:t xml:space="preserve"> - внутренний диаметр цилиндрической части обечайки,</w:t>
      </w:r>
    </w:p>
    <w:p w14:paraId="50C0AF8F" w14:textId="77777777" w:rsidR="002A2CBC" w:rsidRDefault="002A2CBC" w:rsidP="00361F9C">
      <w:r w:rsidRPr="002A2CBC">
        <w:rPr>
          <w:position w:val="-12"/>
        </w:rPr>
        <w:object w:dxaOrig="320" w:dyaOrig="380" w14:anchorId="49E72CE4">
          <v:shape id="_x0000_i1046" type="#_x0000_t75" style="width:15.75pt;height:18.75pt" o:ole="">
            <v:imagedata r:id="rId55" o:title=""/>
          </v:shape>
          <o:OLEObject Type="Embed" ProgID="Equation.DSMT4" ShapeID="_x0000_i1046" DrawAspect="Content" ObjectID="_1681031624" r:id="rId56"/>
        </w:object>
      </w:r>
      <w:r>
        <w:t xml:space="preserve"> - диаметр наибольшего полюсного отверстия,</w:t>
      </w:r>
    </w:p>
    <w:p w14:paraId="0B1BE1D6" w14:textId="77777777" w:rsidR="008610A4" w:rsidRDefault="002A2CBC" w:rsidP="00361F9C">
      <w:r>
        <w:t xml:space="preserve"> </w:t>
      </w:r>
      <w:r w:rsidRPr="002A2CBC">
        <w:rPr>
          <w:position w:val="-12"/>
        </w:rPr>
        <w:object w:dxaOrig="320" w:dyaOrig="380" w14:anchorId="44B1F3B4">
          <v:shape id="_x0000_i1047" type="#_x0000_t75" style="width:15.75pt;height:18.75pt" o:ole="">
            <v:imagedata r:id="rId57" o:title=""/>
          </v:shape>
          <o:OLEObject Type="Embed" ProgID="Equation.DSMT4" ShapeID="_x0000_i1047" DrawAspect="Content" ObjectID="_1681031625" r:id="rId58"/>
        </w:object>
      </w:r>
      <w:r>
        <w:t xml:space="preserve"> - предел прочности на растяжение. </w:t>
      </w:r>
    </w:p>
    <w:p w14:paraId="47B37CE6" w14:textId="77777777" w:rsidR="008610A4" w:rsidRDefault="008610A4" w:rsidP="00361F9C">
      <w:pPr>
        <w:ind w:firstLine="709"/>
      </w:pPr>
      <w:r>
        <w:t>Для расчета принимаем следующие значения параметров</w:t>
      </w:r>
      <w:r w:rsidR="001C023B">
        <w:t>:</w:t>
      </w:r>
    </w:p>
    <w:p w14:paraId="4BCB5933" w14:textId="77777777" w:rsidR="00014C2A" w:rsidRDefault="00F434FD" w:rsidP="00361F9C">
      <w:r w:rsidRPr="00F434FD">
        <w:rPr>
          <w:position w:val="-12"/>
        </w:rPr>
        <w:object w:dxaOrig="8180" w:dyaOrig="420" w14:anchorId="79DF282A">
          <v:shape id="_x0000_i1048" type="#_x0000_t75" style="width:408.75pt;height:21pt" o:ole="">
            <v:imagedata r:id="rId59" o:title=""/>
          </v:shape>
          <o:OLEObject Type="Embed" ProgID="Equation.DSMT4" ShapeID="_x0000_i1048" DrawAspect="Content" ObjectID="_1681031626" r:id="rId60"/>
        </w:object>
      </w:r>
      <w:r>
        <w:t xml:space="preserve"> </w:t>
      </w:r>
    </w:p>
    <w:p w14:paraId="5329C49B" w14:textId="77777777" w:rsidR="001C023B" w:rsidRDefault="001C023B" w:rsidP="00361F9C">
      <w:pPr>
        <w:ind w:firstLine="709"/>
      </w:pPr>
      <w:r>
        <w:t xml:space="preserve">С учетом выбранных параметров произведем расчет толщины цилиндрической части корпуса: </w:t>
      </w:r>
    </w:p>
    <w:p w14:paraId="0468484D" w14:textId="77777777" w:rsidR="001C023B" w:rsidRDefault="001C023B" w:rsidP="00361F9C">
      <w:r w:rsidRPr="001C023B">
        <w:rPr>
          <w:position w:val="-92"/>
        </w:rPr>
        <w:object w:dxaOrig="7180" w:dyaOrig="1400" w14:anchorId="0114C30E">
          <v:shape id="_x0000_i1049" type="#_x0000_t75" style="width:5in;height:1in" o:ole="">
            <v:imagedata r:id="rId61" o:title=""/>
          </v:shape>
          <o:OLEObject Type="Embed" ProgID="Equation.DSMT4" ShapeID="_x0000_i1049" DrawAspect="Content" ObjectID="_1681031627" r:id="rId62"/>
        </w:object>
      </w:r>
      <w:r>
        <w:t xml:space="preserve"> </w:t>
      </w:r>
    </w:p>
    <w:p w14:paraId="2FAA6B38" w14:textId="77777777" w:rsidR="001C023B" w:rsidRPr="00014C2A" w:rsidRDefault="0067039D" w:rsidP="00361F9C">
      <w:pPr>
        <w:ind w:left="708"/>
      </w:pPr>
      <w:r>
        <w:lastRenderedPageBreak/>
        <w:t>Для удобства расчетов принимаем толщину стенки равной 5 мм.</w:t>
      </w:r>
    </w:p>
    <w:p w14:paraId="37E0147E" w14:textId="77777777" w:rsidR="00C03460" w:rsidRDefault="00A608DF" w:rsidP="00673043">
      <w:pPr>
        <w:pStyle w:val="2"/>
      </w:pPr>
      <w:bookmarkStart w:id="16" w:name="_Toc10679315"/>
      <w:r>
        <w:t xml:space="preserve">4.2. </w:t>
      </w:r>
      <w:r w:rsidR="00C03460">
        <w:t>Расчет коэффициента массового совершенства двигателя</w:t>
      </w:r>
      <w:bookmarkEnd w:id="16"/>
    </w:p>
    <w:p w14:paraId="2A7EF4C0" w14:textId="77777777" w:rsidR="0087460C" w:rsidRDefault="00803568" w:rsidP="00361F9C">
      <w:pPr>
        <w:ind w:firstLine="709"/>
      </w:pPr>
      <w:r w:rsidRPr="00803568">
        <w:t>Разработанный чертёж общего вида СТРТ совместно с корпусом РДТТ</w:t>
      </w:r>
      <w:r>
        <w:t xml:space="preserve"> </w:t>
      </w:r>
      <w:r w:rsidRPr="00803568">
        <w:t>из композиционного материала представлен на листе 1 графической части</w:t>
      </w:r>
      <w:r>
        <w:t xml:space="preserve"> </w:t>
      </w:r>
      <w:r w:rsidRPr="00803568">
        <w:t>курсового проекта. Чертёж выполнен c помощью ПК «КОМПАС 3D» и</w:t>
      </w:r>
      <w:r>
        <w:t xml:space="preserve"> </w:t>
      </w:r>
      <w:r w:rsidRPr="00803568">
        <w:t>содержит необходимое количество проекций, разрезов и сечений.</w:t>
      </w:r>
      <w:r>
        <w:t xml:space="preserve"> </w:t>
      </w:r>
    </w:p>
    <w:p w14:paraId="63802E75" w14:textId="77777777" w:rsidR="007132ED" w:rsidRDefault="00803568" w:rsidP="00361F9C">
      <w:pPr>
        <w:ind w:firstLine="709"/>
      </w:pPr>
      <w:r w:rsidRPr="00803568">
        <w:t>Расчет масс заряда СТРТ, ТЗП, корпуса РДТТ, переднего и заднего</w:t>
      </w:r>
      <w:r>
        <w:t xml:space="preserve"> </w:t>
      </w:r>
      <w:r w:rsidRPr="00803568">
        <w:t>фланцев был произведен c помощью «КОМПАС 3D».</w:t>
      </w:r>
    </w:p>
    <w:p w14:paraId="47832DFF" w14:textId="77777777" w:rsidR="007132ED" w:rsidRDefault="007132ED" w:rsidP="00361F9C">
      <w:pPr>
        <w:ind w:firstLine="709"/>
      </w:pPr>
      <w:r>
        <w:t>Для элементов конструкции были приняты следующие материалы:</w:t>
      </w:r>
    </w:p>
    <w:p w14:paraId="0E887445" w14:textId="77777777" w:rsidR="00803568" w:rsidRDefault="007132ED" w:rsidP="00361F9C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61F9C">
        <w:rPr>
          <w:rFonts w:ascii="Times New Roman" w:hAnsi="Times New Roman" w:cs="Times New Roman"/>
          <w:sz w:val="28"/>
          <w:szCs w:val="28"/>
        </w:rPr>
        <w:t xml:space="preserve">Корпус РДТТ: ВМН-4 (композиционный материал на основе углеродных волокон), </w:t>
      </w:r>
      <w:r w:rsidRPr="00361F9C">
        <w:rPr>
          <w:rFonts w:ascii="Times New Roman" w:hAnsi="Times New Roman" w:cs="Times New Roman"/>
          <w:position w:val="-16"/>
          <w:sz w:val="28"/>
          <w:szCs w:val="28"/>
        </w:rPr>
        <w:object w:dxaOrig="2100" w:dyaOrig="460" w14:anchorId="148BA3DD">
          <v:shape id="_x0000_i1050" type="#_x0000_t75" style="width:108pt;height:21.75pt" o:ole="">
            <v:imagedata r:id="rId63" o:title=""/>
          </v:shape>
          <o:OLEObject Type="Embed" ProgID="Equation.DSMT4" ShapeID="_x0000_i1050" DrawAspect="Content" ObjectID="_1681031628" r:id="rId64"/>
        </w:object>
      </w:r>
      <w:r w:rsidRPr="00361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12C5F" w14:textId="77777777" w:rsidR="00361F9C" w:rsidRPr="00361F9C" w:rsidRDefault="00361F9C" w:rsidP="00361F9C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61F9C">
        <w:rPr>
          <w:rFonts w:ascii="Times New Roman" w:hAnsi="Times New Roman" w:cs="Times New Roman"/>
          <w:sz w:val="28"/>
          <w:szCs w:val="28"/>
        </w:rPr>
        <w:t xml:space="preserve">Заряд СТРТ: </w:t>
      </w:r>
      <w:r w:rsidRPr="00361F9C">
        <w:rPr>
          <w:rFonts w:ascii="Times New Roman" w:hAnsi="Times New Roman" w:cs="Times New Roman"/>
          <w:position w:val="-16"/>
          <w:sz w:val="28"/>
          <w:szCs w:val="28"/>
        </w:rPr>
        <w:object w:dxaOrig="2100" w:dyaOrig="460" w14:anchorId="4C1A1C78">
          <v:shape id="_x0000_i1051" type="#_x0000_t75" style="width:105pt;height:23.25pt" o:ole="">
            <v:imagedata r:id="rId65" o:title=""/>
          </v:shape>
          <o:OLEObject Type="Embed" ProgID="Equation.DSMT4" ShapeID="_x0000_i1051" DrawAspect="Content" ObjectID="_1681031629" r:id="rId66"/>
        </w:object>
      </w:r>
    </w:p>
    <w:p w14:paraId="106FFFEC" w14:textId="77777777" w:rsidR="00361F9C" w:rsidRPr="00361F9C" w:rsidRDefault="00361F9C" w:rsidP="00361F9C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61F9C">
        <w:rPr>
          <w:rFonts w:ascii="Times New Roman" w:hAnsi="Times New Roman" w:cs="Times New Roman"/>
          <w:sz w:val="28"/>
          <w:szCs w:val="28"/>
        </w:rPr>
        <w:t xml:space="preserve">Передний и задний фланцы: титан ВТ-14, </w:t>
      </w:r>
      <w:r w:rsidRPr="00361F9C">
        <w:rPr>
          <w:rFonts w:ascii="Times New Roman" w:hAnsi="Times New Roman" w:cs="Times New Roman"/>
          <w:position w:val="-16"/>
          <w:sz w:val="28"/>
          <w:szCs w:val="28"/>
        </w:rPr>
        <w:object w:dxaOrig="2299" w:dyaOrig="460" w14:anchorId="20C2FC01">
          <v:shape id="_x0000_i1052" type="#_x0000_t75" style="width:115.5pt;height:21.75pt" o:ole="">
            <v:imagedata r:id="rId67" o:title=""/>
          </v:shape>
          <o:OLEObject Type="Embed" ProgID="Equation.DSMT4" ShapeID="_x0000_i1052" DrawAspect="Content" ObjectID="_1681031630" r:id="rId68"/>
        </w:object>
      </w:r>
    </w:p>
    <w:p w14:paraId="33B9B82F" w14:textId="77777777" w:rsidR="00361F9C" w:rsidRPr="00361F9C" w:rsidRDefault="00361F9C" w:rsidP="00361F9C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61F9C">
        <w:rPr>
          <w:rFonts w:ascii="Times New Roman" w:hAnsi="Times New Roman" w:cs="Times New Roman"/>
          <w:sz w:val="28"/>
          <w:szCs w:val="28"/>
        </w:rPr>
        <w:t xml:space="preserve">ТЗП: П-5-7 (стеклопластик), </w:t>
      </w:r>
      <w:r w:rsidRPr="00361F9C">
        <w:rPr>
          <w:rFonts w:ascii="Times New Roman" w:hAnsi="Times New Roman" w:cs="Times New Roman"/>
          <w:position w:val="-12"/>
          <w:sz w:val="28"/>
          <w:szCs w:val="28"/>
        </w:rPr>
        <w:object w:dxaOrig="2079" w:dyaOrig="420" w14:anchorId="734A6A68">
          <v:shape id="_x0000_i1053" type="#_x0000_t75" style="width:100.5pt;height:21.75pt" o:ole="">
            <v:imagedata r:id="rId69" o:title=""/>
          </v:shape>
          <o:OLEObject Type="Embed" ProgID="Equation.DSMT4" ShapeID="_x0000_i1053" DrawAspect="Content" ObjectID="_1681031631" r:id="rId70"/>
        </w:object>
      </w:r>
      <w:r w:rsidRPr="00361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BA66F" w14:textId="77777777" w:rsidR="007132ED" w:rsidRDefault="007132ED" w:rsidP="00361F9C">
      <w:pPr>
        <w:ind w:left="360"/>
      </w:pPr>
      <w:r>
        <w:t>Получены следующие значения масс:</w:t>
      </w:r>
    </w:p>
    <w:p w14:paraId="638CD57A" w14:textId="77777777" w:rsidR="00DB42E5" w:rsidRDefault="00DB42E5" w:rsidP="00361F9C">
      <w:r w:rsidRPr="00DB42E5">
        <w:object w:dxaOrig="1920" w:dyaOrig="420" w14:anchorId="08E112E4">
          <v:shape id="_x0000_i1054" type="#_x0000_t75" style="width:93.75pt;height:21.75pt" o:ole="">
            <v:imagedata r:id="rId71" o:title=""/>
          </v:shape>
          <o:OLEObject Type="Embed" ProgID="Equation.DSMT4" ShapeID="_x0000_i1054" DrawAspect="Content" ObjectID="_1681031632" r:id="rId72"/>
        </w:object>
      </w:r>
      <w:r>
        <w:t xml:space="preserve"> </w:t>
      </w:r>
    </w:p>
    <w:p w14:paraId="2CE68B8E" w14:textId="77777777" w:rsidR="00DB42E5" w:rsidRDefault="00DB42E5" w:rsidP="00361F9C">
      <w:r w:rsidRPr="00DB42E5">
        <w:object w:dxaOrig="1719" w:dyaOrig="420" w14:anchorId="3D9E7917">
          <v:shape id="_x0000_i1055" type="#_x0000_t75" style="width:86.25pt;height:21.75pt" o:ole="">
            <v:imagedata r:id="rId73" o:title=""/>
          </v:shape>
          <o:OLEObject Type="Embed" ProgID="Equation.DSMT4" ShapeID="_x0000_i1055" DrawAspect="Content" ObjectID="_1681031633" r:id="rId74"/>
        </w:object>
      </w:r>
      <w:r>
        <w:t xml:space="preserve"> </w:t>
      </w:r>
    </w:p>
    <w:p w14:paraId="23847F15" w14:textId="77777777" w:rsidR="00DB42E5" w:rsidRDefault="0080555E" w:rsidP="00361F9C">
      <w:r w:rsidRPr="00DB42E5">
        <w:object w:dxaOrig="2060" w:dyaOrig="420" w14:anchorId="03982D0B">
          <v:shape id="_x0000_i1056" type="#_x0000_t75" style="width:100.5pt;height:21.75pt" o:ole="">
            <v:imagedata r:id="rId75" o:title=""/>
          </v:shape>
          <o:OLEObject Type="Embed" ProgID="Equation.DSMT4" ShapeID="_x0000_i1056" DrawAspect="Content" ObjectID="_1681031634" r:id="rId76"/>
        </w:object>
      </w:r>
    </w:p>
    <w:p w14:paraId="2D0C20D2" w14:textId="77777777" w:rsidR="00DB42E5" w:rsidRDefault="00491D56" w:rsidP="00361F9C">
      <w:r w:rsidRPr="00491D56">
        <w:rPr>
          <w:position w:val="-12"/>
        </w:rPr>
        <w:object w:dxaOrig="1900" w:dyaOrig="380" w14:anchorId="0004AFA1">
          <v:shape id="_x0000_i1057" type="#_x0000_t75" style="width:95.25pt;height:18.75pt" o:ole="">
            <v:imagedata r:id="rId77" o:title=""/>
          </v:shape>
          <o:OLEObject Type="Embed" ProgID="Equation.DSMT4" ShapeID="_x0000_i1057" DrawAspect="Content" ObjectID="_1681031635" r:id="rId78"/>
        </w:object>
      </w:r>
      <w:r>
        <w:t xml:space="preserve"> </w:t>
      </w:r>
    </w:p>
    <w:p w14:paraId="4553EA1C" w14:textId="77777777" w:rsidR="006D619A" w:rsidRDefault="006D619A" w:rsidP="00361F9C">
      <w:pPr>
        <w:ind w:left="708"/>
      </w:pPr>
      <w:r>
        <w:t>Расчет коэффициента массового совершенства конструкции РДТТ:</w:t>
      </w:r>
    </w:p>
    <w:p w14:paraId="3F491B80" w14:textId="77777777" w:rsidR="00356314" w:rsidRPr="00803568" w:rsidRDefault="006D619A" w:rsidP="00361F9C">
      <w:r w:rsidRPr="006D619A">
        <w:object w:dxaOrig="6860" w:dyaOrig="859" w14:anchorId="4ED2628B">
          <v:shape id="_x0000_i1058" type="#_x0000_t75" style="width:345.75pt;height:43.5pt" o:ole="">
            <v:imagedata r:id="rId79" o:title=""/>
          </v:shape>
          <o:OLEObject Type="Embed" ProgID="Equation.DSMT4" ShapeID="_x0000_i1058" DrawAspect="Content" ObjectID="_1681031636" r:id="rId80"/>
        </w:object>
      </w:r>
      <w:r>
        <w:t xml:space="preserve"> </w:t>
      </w:r>
    </w:p>
    <w:p w14:paraId="72B0C37B" w14:textId="77777777" w:rsidR="00C03460" w:rsidRDefault="00A608DF" w:rsidP="00673043">
      <w:pPr>
        <w:pStyle w:val="2"/>
      </w:pPr>
      <w:bookmarkStart w:id="17" w:name="_Toc10679316"/>
      <w:r>
        <w:t xml:space="preserve">4.3. </w:t>
      </w:r>
      <w:r w:rsidR="00C03460">
        <w:t>Оценка критического сечения</w:t>
      </w:r>
      <w:bookmarkEnd w:id="17"/>
    </w:p>
    <w:p w14:paraId="0248388E" w14:textId="77777777" w:rsidR="00F8011D" w:rsidRDefault="00F8011D" w:rsidP="00F8011D">
      <w:pPr>
        <w:ind w:firstLine="709"/>
      </w:pPr>
      <w:r w:rsidRPr="00F8011D">
        <w:t>Примем, что максимальное давление к камере сгорания равно</w:t>
      </w:r>
      <w:r w:rsidR="00942AE7" w:rsidRPr="00942AE7">
        <w:rPr>
          <w:position w:val="-12"/>
        </w:rPr>
        <w:object w:dxaOrig="1660" w:dyaOrig="380" w14:anchorId="781B4B08">
          <v:shape id="_x0000_i1059" type="#_x0000_t75" style="width:83.25pt;height:18.75pt" o:ole="">
            <v:imagedata r:id="rId81" o:title=""/>
          </v:shape>
          <o:OLEObject Type="Embed" ProgID="Equation.DSMT4" ShapeID="_x0000_i1059" DrawAspect="Content" ObjectID="_1681031637" r:id="rId82"/>
        </w:object>
      </w:r>
      <w:r w:rsidR="00942AE7">
        <w:t xml:space="preserve"> </w:t>
      </w:r>
      <w:r>
        <w:t xml:space="preserve"> Постоянная скорости горения и показатель в законе горения для </w:t>
      </w:r>
      <w:r>
        <w:lastRenderedPageBreak/>
        <w:t xml:space="preserve">заданного топлива соответственно равны: </w:t>
      </w:r>
      <w:r w:rsidR="00491D56" w:rsidRPr="00491D56">
        <w:rPr>
          <w:position w:val="-12"/>
        </w:rPr>
        <w:object w:dxaOrig="2220" w:dyaOrig="380" w14:anchorId="4A1A661F">
          <v:shape id="_x0000_i1060" type="#_x0000_t75" style="width:111pt;height:18.75pt" o:ole="">
            <v:imagedata r:id="rId83" o:title=""/>
          </v:shape>
          <o:OLEObject Type="Embed" ProgID="Equation.DSMT4" ShapeID="_x0000_i1060" DrawAspect="Content" ObjectID="_1681031638" r:id="rId84"/>
        </w:object>
      </w:r>
      <w:r>
        <w:t xml:space="preserve"> </w:t>
      </w:r>
      <w:r w:rsidRPr="00F8011D">
        <w:t>Единичная скорость горения определяется как:</w:t>
      </w:r>
    </w:p>
    <w:p w14:paraId="27AE3E3C" w14:textId="77777777" w:rsidR="00F3635F" w:rsidRDefault="00F3635F" w:rsidP="00F3635F">
      <w:r w:rsidRPr="00F3635F">
        <w:rPr>
          <w:position w:val="-34"/>
        </w:rPr>
        <w:object w:dxaOrig="6440" w:dyaOrig="880" w14:anchorId="71CC829C">
          <v:shape id="_x0000_i1061" type="#_x0000_t75" style="width:324pt;height:43.5pt" o:ole="">
            <v:imagedata r:id="rId85" o:title=""/>
          </v:shape>
          <o:OLEObject Type="Embed" ProgID="Equation.DSMT4" ShapeID="_x0000_i1061" DrawAspect="Content" ObjectID="_1681031639" r:id="rId86"/>
        </w:object>
      </w:r>
      <w:r>
        <w:t xml:space="preserve"> </w:t>
      </w:r>
    </w:p>
    <w:p w14:paraId="62964270" w14:textId="77777777" w:rsidR="0028774D" w:rsidRDefault="00F3635F" w:rsidP="0028774D">
      <w:pPr>
        <w:ind w:firstLine="709"/>
      </w:pPr>
      <w:r>
        <w:t xml:space="preserve">Из программного комплекса «Терра» для температуры топлива </w:t>
      </w:r>
      <w:r w:rsidR="0028774D" w:rsidRPr="0028774D">
        <w:rPr>
          <w:position w:val="-12"/>
        </w:rPr>
        <w:object w:dxaOrig="1160" w:dyaOrig="380" w14:anchorId="4DBB8239">
          <v:shape id="_x0000_i1062" type="#_x0000_t75" style="width:57.75pt;height:18.75pt" o:ole="">
            <v:imagedata r:id="rId87" o:title=""/>
          </v:shape>
          <o:OLEObject Type="Embed" ProgID="Equation.DSMT4" ShapeID="_x0000_i1062" DrawAspect="Content" ObjectID="_1681031640" r:id="rId88"/>
        </w:object>
      </w:r>
      <w:r>
        <w:t xml:space="preserve"> и давления в КС</w:t>
      </w:r>
      <w:r w:rsidR="0028774D">
        <w:t xml:space="preserve"> </w:t>
      </w:r>
      <w:r>
        <w:t>равным</w:t>
      </w:r>
      <w:r w:rsidR="00491D56">
        <w:t xml:space="preserve"> </w:t>
      </w:r>
      <w:r w:rsidR="0028774D" w:rsidRPr="0028774D">
        <w:rPr>
          <w:position w:val="-12"/>
        </w:rPr>
        <w:object w:dxaOrig="1700" w:dyaOrig="380" w14:anchorId="2D7F9FBF">
          <v:shape id="_x0000_i1063" type="#_x0000_t75" style="width:84.75pt;height:18.75pt" o:ole="">
            <v:imagedata r:id="rId89" o:title=""/>
          </v:shape>
          <o:OLEObject Type="Embed" ProgID="Equation.DSMT4" ShapeID="_x0000_i1063" DrawAspect="Content" ObjectID="_1681031641" r:id="rId90"/>
        </w:object>
      </w:r>
      <w:r>
        <w:t>найдены следующие</w:t>
      </w:r>
      <w:r w:rsidR="0028774D">
        <w:t xml:space="preserve"> </w:t>
      </w:r>
      <w:r>
        <w:t xml:space="preserve">термодинамические параметры: </w:t>
      </w:r>
    </w:p>
    <w:p w14:paraId="397FADD6" w14:textId="77777777" w:rsidR="00E94A1B" w:rsidRDefault="0028774D" w:rsidP="00663E49">
      <w:r w:rsidRPr="0028774D">
        <w:rPr>
          <w:position w:val="-22"/>
        </w:rPr>
        <w:object w:dxaOrig="5840" w:dyaOrig="480" w14:anchorId="14203077">
          <v:shape id="_x0000_i1064" type="#_x0000_t75" style="width:291.75pt;height:24pt" o:ole="">
            <v:imagedata r:id="rId91" o:title=""/>
          </v:shape>
          <o:OLEObject Type="Embed" ProgID="Equation.DSMT4" ShapeID="_x0000_i1064" DrawAspect="Content" ObjectID="_1681031642" r:id="rId92"/>
        </w:object>
      </w:r>
    </w:p>
    <w:p w14:paraId="723CBAD6" w14:textId="77777777" w:rsidR="00B019D1" w:rsidRDefault="00B019D1" w:rsidP="00F3635F">
      <w:pPr>
        <w:ind w:firstLine="709"/>
      </w:pPr>
      <w:r>
        <w:t>Запишем формулу Бори:</w:t>
      </w:r>
    </w:p>
    <w:p w14:paraId="1ED8AA9E" w14:textId="77777777" w:rsidR="00B019D1" w:rsidRDefault="00B019D1" w:rsidP="00B019D1">
      <w:r w:rsidRPr="00B019D1">
        <w:rPr>
          <w:position w:val="-46"/>
        </w:rPr>
        <w:object w:dxaOrig="3420" w:dyaOrig="1200" w14:anchorId="31F0030C">
          <v:shape id="_x0000_i1065" type="#_x0000_t75" style="width:173.25pt;height:57.75pt" o:ole="">
            <v:imagedata r:id="rId93" o:title=""/>
          </v:shape>
          <o:OLEObject Type="Embed" ProgID="Equation.DSMT4" ShapeID="_x0000_i1065" DrawAspect="Content" ObjectID="_1681031643" r:id="rId94"/>
        </w:object>
      </w:r>
      <w:r>
        <w:t xml:space="preserve"> </w:t>
      </w:r>
    </w:p>
    <w:p w14:paraId="79162113" w14:textId="77777777" w:rsidR="00B019D1" w:rsidRDefault="00B019D1" w:rsidP="00B019D1">
      <w:r>
        <w:t>из которой выразим площадь критического сечения:</w:t>
      </w:r>
    </w:p>
    <w:p w14:paraId="60FFC026" w14:textId="77777777" w:rsidR="00B019D1" w:rsidRDefault="00B019D1" w:rsidP="00B019D1">
      <w:r w:rsidRPr="00B019D1">
        <w:rPr>
          <w:position w:val="-38"/>
        </w:rPr>
        <w:object w:dxaOrig="3060" w:dyaOrig="960" w14:anchorId="5FB1B794">
          <v:shape id="_x0000_i1066" type="#_x0000_t75" style="width:151.5pt;height:50.25pt" o:ole="">
            <v:imagedata r:id="rId95" o:title=""/>
          </v:shape>
          <o:OLEObject Type="Embed" ProgID="Equation.DSMT4" ShapeID="_x0000_i1066" DrawAspect="Content" ObjectID="_1681031644" r:id="rId96"/>
        </w:object>
      </w:r>
      <w:r>
        <w:t xml:space="preserve"> где</w:t>
      </w:r>
    </w:p>
    <w:p w14:paraId="4E7B6186" w14:textId="77777777" w:rsidR="00B019D1" w:rsidRDefault="00B019D1" w:rsidP="00B019D1">
      <w:r w:rsidRPr="00B019D1">
        <w:rPr>
          <w:position w:val="-12"/>
        </w:rPr>
        <w:object w:dxaOrig="300" w:dyaOrig="380" w14:anchorId="3FDC88E6">
          <v:shape id="_x0000_i1067" type="#_x0000_t75" style="width:14.25pt;height:21.75pt" o:ole="">
            <v:imagedata r:id="rId97" o:title=""/>
          </v:shape>
          <o:OLEObject Type="Embed" ProgID="Equation.DSMT4" ShapeID="_x0000_i1067" DrawAspect="Content" ObjectID="_1681031645" r:id="rId98"/>
        </w:object>
      </w:r>
      <w:r>
        <w:t>- плотность топлива,</w:t>
      </w:r>
    </w:p>
    <w:p w14:paraId="6E5924D9" w14:textId="77777777" w:rsidR="00B019D1" w:rsidRDefault="00B019D1" w:rsidP="00B019D1">
      <w:r w:rsidRPr="00B019D1">
        <w:rPr>
          <w:position w:val="-16"/>
        </w:rPr>
        <w:object w:dxaOrig="460" w:dyaOrig="420" w14:anchorId="0A7CBB1F">
          <v:shape id="_x0000_i1068" type="#_x0000_t75" style="width:21.75pt;height:21.75pt" o:ole="">
            <v:imagedata r:id="rId99" o:title=""/>
          </v:shape>
          <o:OLEObject Type="Embed" ProgID="Equation.DSMT4" ShapeID="_x0000_i1068" DrawAspect="Content" ObjectID="_1681031646" r:id="rId100"/>
        </w:object>
      </w:r>
      <w:r>
        <w:t xml:space="preserve"> - площадь горения,</w:t>
      </w:r>
    </w:p>
    <w:p w14:paraId="6CE78A7F" w14:textId="77777777" w:rsidR="00B019D1" w:rsidRDefault="00B019D1" w:rsidP="00B019D1">
      <w:r w:rsidRPr="00B019D1">
        <w:rPr>
          <w:position w:val="-12"/>
        </w:rPr>
        <w:object w:dxaOrig="320" w:dyaOrig="480" w14:anchorId="6E234663">
          <v:shape id="_x0000_i1069" type="#_x0000_t75" style="width:14.25pt;height:21.75pt" o:ole="">
            <v:imagedata r:id="rId101" o:title=""/>
          </v:shape>
          <o:OLEObject Type="Embed" ProgID="Equation.DSMT4" ShapeID="_x0000_i1069" DrawAspect="Content" ObjectID="_1681031647" r:id="rId102"/>
        </w:object>
      </w:r>
      <w:r>
        <w:t xml:space="preserve"> - единичная скорость горения,</w:t>
      </w:r>
    </w:p>
    <w:p w14:paraId="09B9191C" w14:textId="77777777" w:rsidR="00B019D1" w:rsidRDefault="00C7704D" w:rsidP="00B019D1">
      <w:r w:rsidRPr="00C7704D">
        <w:rPr>
          <w:position w:val="-12"/>
        </w:rPr>
        <w:object w:dxaOrig="340" w:dyaOrig="380" w14:anchorId="5A5031A9">
          <v:shape id="_x0000_i1070" type="#_x0000_t75" style="width:17.25pt;height:18.75pt" o:ole="">
            <v:imagedata r:id="rId103" o:title=""/>
          </v:shape>
          <o:OLEObject Type="Embed" ProgID="Equation.DSMT4" ShapeID="_x0000_i1070" DrawAspect="Content" ObjectID="_1681031648" r:id="rId104"/>
        </w:object>
      </w:r>
      <w:r w:rsidR="00B019D1">
        <w:t>- температура в КС,</w:t>
      </w:r>
    </w:p>
    <w:p w14:paraId="1D04FB1A" w14:textId="77777777" w:rsidR="00B019D1" w:rsidRDefault="00C7704D" w:rsidP="00B019D1">
      <w:r w:rsidRPr="00C7704D">
        <w:rPr>
          <w:position w:val="-12"/>
        </w:rPr>
        <w:object w:dxaOrig="320" w:dyaOrig="380" w14:anchorId="518DF73C">
          <v:shape id="_x0000_i1071" type="#_x0000_t75" style="width:15.75pt;height:18.75pt" o:ole="">
            <v:imagedata r:id="rId105" o:title=""/>
          </v:shape>
          <o:OLEObject Type="Embed" ProgID="Equation.DSMT4" ShapeID="_x0000_i1071" DrawAspect="Content" ObjectID="_1681031649" r:id="rId106"/>
        </w:object>
      </w:r>
      <w:r w:rsidR="00B019D1">
        <w:t xml:space="preserve"> - газовая постоянная,</w:t>
      </w:r>
    </w:p>
    <w:p w14:paraId="6321C333" w14:textId="77777777" w:rsidR="00B019D1" w:rsidRDefault="00B019D1" w:rsidP="00B019D1">
      <w:r w:rsidRPr="00B019D1">
        <w:rPr>
          <w:position w:val="-16"/>
        </w:rPr>
        <w:object w:dxaOrig="360" w:dyaOrig="420" w14:anchorId="4E52A6A4">
          <v:shape id="_x0000_i1072" type="#_x0000_t75" style="width:21.75pt;height:21.75pt" o:ole="">
            <v:imagedata r:id="rId107" o:title=""/>
          </v:shape>
          <o:OLEObject Type="Embed" ProgID="Equation.DSMT4" ShapeID="_x0000_i1072" DrawAspect="Content" ObjectID="_1681031650" r:id="rId108"/>
        </w:object>
      </w:r>
      <w:r>
        <w:t>- давление в КС,</w:t>
      </w:r>
    </w:p>
    <w:p w14:paraId="214A628E" w14:textId="77777777" w:rsidR="00B019D1" w:rsidRDefault="00C7704D" w:rsidP="00B019D1">
      <w:r w:rsidRPr="00C7704D">
        <w:rPr>
          <w:position w:val="-12"/>
        </w:rPr>
        <w:object w:dxaOrig="320" w:dyaOrig="380" w14:anchorId="53CFC65B">
          <v:shape id="_x0000_i1073" type="#_x0000_t75" style="width:15.75pt;height:18.75pt" o:ole="">
            <v:imagedata r:id="rId109" o:title=""/>
          </v:shape>
          <o:OLEObject Type="Embed" ProgID="Equation.DSMT4" ShapeID="_x0000_i1073" DrawAspect="Content" ObjectID="_1681031651" r:id="rId110"/>
        </w:object>
      </w:r>
      <w:r w:rsidR="00B019D1">
        <w:t xml:space="preserve"> - комплекс,</w:t>
      </w:r>
    </w:p>
    <w:p w14:paraId="3DB3B20F" w14:textId="77777777" w:rsidR="00B019D1" w:rsidRDefault="00B019D1" w:rsidP="00B019D1">
      <w:r>
        <w:t xml:space="preserve"> </w:t>
      </w:r>
      <w:r w:rsidR="00C7704D" w:rsidRPr="00C7704D">
        <w:rPr>
          <w:position w:val="-6"/>
        </w:rPr>
        <w:object w:dxaOrig="220" w:dyaOrig="240" w14:anchorId="64F976A9">
          <v:shape id="_x0000_i1074" type="#_x0000_t75" style="width:11.25pt;height:12pt" o:ole="">
            <v:imagedata r:id="rId111" o:title=""/>
          </v:shape>
          <o:OLEObject Type="Embed" ProgID="Equation.DSMT4" ShapeID="_x0000_i1074" DrawAspect="Content" ObjectID="_1681031652" r:id="rId112"/>
        </w:object>
      </w:r>
      <w:r>
        <w:t>- показатель в законе горения.</w:t>
      </w:r>
    </w:p>
    <w:p w14:paraId="31C2C670" w14:textId="77777777" w:rsidR="00B019D1" w:rsidRDefault="00B019D1" w:rsidP="00B019D1">
      <w:pPr>
        <w:ind w:firstLine="709"/>
      </w:pPr>
      <w:r>
        <w:t>Площадь горения заряда была определена с помощью модели заряда, построенной в ПК «Компас 3</w:t>
      </w:r>
      <w:r>
        <w:rPr>
          <w:lang w:val="en-US"/>
        </w:rPr>
        <w:t>D</w:t>
      </w:r>
      <w:r>
        <w:t xml:space="preserve">» и равна: </w:t>
      </w:r>
      <w:r w:rsidR="002D194A" w:rsidRPr="00B019D1">
        <w:rPr>
          <w:position w:val="-16"/>
        </w:rPr>
        <w:object w:dxaOrig="1939" w:dyaOrig="460" w14:anchorId="514A16EC">
          <v:shape id="_x0000_i1075" type="#_x0000_t75" style="width:100.5pt;height:21.75pt" o:ole="">
            <v:imagedata r:id="rId113" o:title=""/>
          </v:shape>
          <o:OLEObject Type="Embed" ProgID="Equation.DSMT4" ShapeID="_x0000_i1075" DrawAspect="Content" ObjectID="_1681031653" r:id="rId114"/>
        </w:object>
      </w:r>
      <w:r>
        <w:t xml:space="preserve"> </w:t>
      </w:r>
    </w:p>
    <w:p w14:paraId="18437A20" w14:textId="77777777" w:rsidR="00830857" w:rsidRDefault="00830857" w:rsidP="00B019D1">
      <w:pPr>
        <w:ind w:firstLine="709"/>
      </w:pPr>
      <w:r>
        <w:lastRenderedPageBreak/>
        <w:t>Комплекс равен:</w:t>
      </w:r>
    </w:p>
    <w:p w14:paraId="6FB0E361" w14:textId="77777777" w:rsidR="00B019D1" w:rsidRDefault="0056513B" w:rsidP="00B019D1">
      <w:r w:rsidRPr="00830857">
        <w:rPr>
          <w:position w:val="-34"/>
        </w:rPr>
        <w:object w:dxaOrig="6360" w:dyaOrig="980" w14:anchorId="225E3A4C">
          <v:shape id="_x0000_i1076" type="#_x0000_t75" style="width:316.5pt;height:50.25pt" o:ole="">
            <v:imagedata r:id="rId115" o:title=""/>
          </v:shape>
          <o:OLEObject Type="Embed" ProgID="Equation.DSMT4" ShapeID="_x0000_i1076" DrawAspect="Content" ObjectID="_1681031654" r:id="rId116"/>
        </w:object>
      </w:r>
      <w:r w:rsidR="00830857">
        <w:t xml:space="preserve"> </w:t>
      </w:r>
    </w:p>
    <w:p w14:paraId="7010048F" w14:textId="77777777" w:rsidR="004C45C9" w:rsidRDefault="004C45C9" w:rsidP="004C45C9">
      <w:pPr>
        <w:ind w:left="708"/>
      </w:pPr>
      <w:r>
        <w:t>Таким образом площадь критического сечения равна:</w:t>
      </w:r>
    </w:p>
    <w:p w14:paraId="318BD9C3" w14:textId="77777777" w:rsidR="00B019D1" w:rsidRDefault="00B019D1" w:rsidP="00B019D1">
      <w:r>
        <w:t xml:space="preserve"> </w:t>
      </w:r>
      <w:r w:rsidR="004C45C9" w:rsidRPr="004C45C9">
        <w:rPr>
          <w:position w:val="-46"/>
        </w:rPr>
        <w:object w:dxaOrig="9580" w:dyaOrig="1040" w14:anchorId="13EF31EE">
          <v:shape id="_x0000_i1077" type="#_x0000_t75" style="width:483pt;height:50.25pt" o:ole="">
            <v:imagedata r:id="rId117" o:title=""/>
          </v:shape>
          <o:OLEObject Type="Embed" ProgID="Equation.DSMT4" ShapeID="_x0000_i1077" DrawAspect="Content" ObjectID="_1681031655" r:id="rId118"/>
        </w:object>
      </w:r>
      <w:r w:rsidR="004C45C9">
        <w:t xml:space="preserve"> </w:t>
      </w:r>
    </w:p>
    <w:p w14:paraId="5D2DD266" w14:textId="77777777" w:rsidR="001E4E6C" w:rsidRDefault="001E4E6C" w:rsidP="001E4E6C">
      <w:pPr>
        <w:ind w:left="708"/>
      </w:pPr>
      <w:r>
        <w:t>Следовательно диаметр критического сечения равен:</w:t>
      </w:r>
    </w:p>
    <w:p w14:paraId="41ED749D" w14:textId="77777777" w:rsidR="00F3635F" w:rsidRPr="00F8011D" w:rsidRDefault="001E4E6C" w:rsidP="001E4E6C">
      <w:r w:rsidRPr="001E4E6C">
        <w:rPr>
          <w:position w:val="-30"/>
        </w:rPr>
        <w:object w:dxaOrig="4680" w:dyaOrig="840" w14:anchorId="5A5B3367">
          <v:shape id="_x0000_i1078" type="#_x0000_t75" style="width:237.75pt;height:43.5pt" o:ole="">
            <v:imagedata r:id="rId119" o:title=""/>
          </v:shape>
          <o:OLEObject Type="Embed" ProgID="Equation.DSMT4" ShapeID="_x0000_i1078" DrawAspect="Content" ObjectID="_1681031656" r:id="rId120"/>
        </w:object>
      </w:r>
      <w:r>
        <w:t xml:space="preserve"> </w:t>
      </w:r>
    </w:p>
    <w:p w14:paraId="4D9F718B" w14:textId="77777777" w:rsidR="00C03460" w:rsidRDefault="00A608DF" w:rsidP="00673043">
      <w:pPr>
        <w:pStyle w:val="2"/>
      </w:pPr>
      <w:bookmarkStart w:id="18" w:name="_Toc10679317"/>
      <w:r>
        <w:t xml:space="preserve">4.4. </w:t>
      </w:r>
      <w:r w:rsidR="00C03460">
        <w:t>Термодинамический расчет продуктов сгорания СТРТ</w:t>
      </w:r>
      <w:bookmarkEnd w:id="18"/>
    </w:p>
    <w:p w14:paraId="78D3B869" w14:textId="77777777" w:rsidR="0033582F" w:rsidRDefault="0033582F" w:rsidP="00116571">
      <w:pPr>
        <w:ind w:firstLine="709"/>
        <w:rPr>
          <w:rFonts w:cs="Times New Roman"/>
        </w:rPr>
      </w:pPr>
      <w:r>
        <w:t>Для известного состава СТРТ был</w:t>
      </w:r>
      <w:r w:rsidR="00146073">
        <w:t>и</w:t>
      </w:r>
      <w:r>
        <w:t xml:space="preserve"> произведен</w:t>
      </w:r>
      <w:r w:rsidR="00146073">
        <w:t>ы</w:t>
      </w:r>
      <w:r>
        <w:t xml:space="preserve"> термодинамические расчеты, которые были направлены на определение характеристик продуктов сгорания СТ</w:t>
      </w:r>
      <w:r w:rsidR="00146073">
        <w:t>Р</w:t>
      </w:r>
      <w:r>
        <w:t>Т в камере для широкого диапазона условий эксплуатации РДТТ. Расчеты выполнялись с помощью программы «</w:t>
      </w:r>
      <w:r w:rsidR="00146073">
        <w:t>Астра</w:t>
      </w:r>
      <w:r>
        <w:t xml:space="preserve">». </w:t>
      </w:r>
      <w:r>
        <w:rPr>
          <w:rFonts w:cs="Times New Roman"/>
        </w:rPr>
        <w:t>Файлы исходных данных формир</w:t>
      </w:r>
      <w:r w:rsidR="00146073">
        <w:rPr>
          <w:rFonts w:cs="Times New Roman"/>
        </w:rPr>
        <w:t>овались</w:t>
      </w:r>
      <w:r>
        <w:rPr>
          <w:rFonts w:cs="Times New Roman"/>
        </w:rPr>
        <w:t xml:space="preserve"> в следующем виде: </w:t>
      </w:r>
    </w:p>
    <w:p w14:paraId="6D5688F5" w14:textId="77777777" w:rsidR="006A1ED0" w:rsidRPr="00ED1902" w:rsidRDefault="006A1ED0" w:rsidP="00ED1902">
      <w:pPr>
        <w:pStyle w:val="af6"/>
        <w:ind w:left="-426" w:right="-284"/>
        <w:jc w:val="both"/>
        <w:rPr>
          <w:rFonts w:cs="Courier New"/>
          <w:sz w:val="24"/>
          <w:szCs w:val="24"/>
          <w:lang w:bidi="en-US"/>
        </w:rPr>
      </w:pPr>
      <w:r w:rsidRPr="00ED1902">
        <w:rPr>
          <w:rFonts w:cs="Courier New"/>
          <w:sz w:val="24"/>
          <w:szCs w:val="24"/>
        </w:rPr>
        <w:t>┌────────────</w:t>
      </w:r>
      <w:r w:rsidR="00ED1902" w:rsidRPr="00ED1902">
        <w:rPr>
          <w:rFonts w:cs="Courier New"/>
          <w:sz w:val="24"/>
          <w:szCs w:val="24"/>
        </w:rPr>
        <w:t xml:space="preserve"> </w:t>
      </w:r>
      <w:r w:rsidRPr="00ED1902">
        <w:rPr>
          <w:rFonts w:cs="Courier New"/>
          <w:sz w:val="24"/>
          <w:szCs w:val="24"/>
        </w:rPr>
        <w:t>Исходные</w:t>
      </w:r>
      <w:r w:rsidR="00ED1902" w:rsidRPr="00ED1902">
        <w:rPr>
          <w:rFonts w:cs="Courier New"/>
          <w:sz w:val="24"/>
          <w:szCs w:val="24"/>
        </w:rPr>
        <w:t xml:space="preserve"> </w:t>
      </w:r>
      <w:r w:rsidRPr="00ED1902">
        <w:rPr>
          <w:rFonts w:cs="Courier New"/>
          <w:sz w:val="24"/>
          <w:szCs w:val="24"/>
        </w:rPr>
        <w:t>данные ─────────────────────────</w:t>
      </w:r>
      <w:r w:rsidR="00ED1902" w:rsidRPr="00ED1902">
        <w:rPr>
          <w:rFonts w:cs="Courier New"/>
          <w:sz w:val="24"/>
          <w:szCs w:val="24"/>
        </w:rPr>
        <w:t>─────────────────</w:t>
      </w:r>
      <w:r w:rsidRPr="00ED1902">
        <w:rPr>
          <w:rFonts w:cs="Courier New"/>
          <w:sz w:val="24"/>
          <w:szCs w:val="24"/>
        </w:rPr>
        <w:t>──┐</w:t>
      </w:r>
    </w:p>
    <w:p w14:paraId="2BD0FFBD" w14:textId="77777777" w:rsidR="006A1ED0" w:rsidRPr="00ED1902" w:rsidRDefault="006A1ED0" w:rsidP="00ED1902">
      <w:pPr>
        <w:spacing w:line="240" w:lineRule="auto"/>
        <w:rPr>
          <w:rFonts w:ascii="Consolas" w:eastAsiaTheme="minorHAnsi" w:hAnsi="Consolas" w:cs="Courier New"/>
          <w:sz w:val="24"/>
          <w:szCs w:val="24"/>
          <w:lang w:eastAsia="en-US" w:bidi="en-US"/>
        </w:rPr>
      </w:pP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Исходный состав:(C9.490H36.746O23.667N6.754Cl5.532Al6.672- 1)</w:t>
      </w:r>
    </w:p>
    <w:p w14:paraId="0BEFBC52" w14:textId="77777777" w:rsidR="006A1ED0" w:rsidRPr="00ED1902" w:rsidRDefault="006A1ED0" w:rsidP="00ED1902">
      <w:pPr>
        <w:spacing w:line="240" w:lineRule="auto"/>
        <w:rPr>
          <w:rFonts w:ascii="Consolas" w:eastAsiaTheme="minorHAnsi" w:hAnsi="Consolas" w:cs="Courier New"/>
          <w:sz w:val="24"/>
          <w:szCs w:val="24"/>
          <w:lang w:eastAsia="en-US" w:bidi="en-US"/>
        </w:rPr>
      </w:pP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Состав, моль/кг:</w:t>
      </w:r>
      <w:r w:rsidR="00ED1902"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 xml:space="preserve"> </w:t>
      </w: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C 9.4860 H 36.7303 O 23.6569 N 6.7511 Cl5.5296 Al6.6692</w:t>
      </w:r>
    </w:p>
    <w:p w14:paraId="07185448" w14:textId="77777777" w:rsidR="006A1ED0" w:rsidRPr="00ED1902" w:rsidRDefault="006A1ED0" w:rsidP="00ED1902">
      <w:pPr>
        <w:spacing w:line="240" w:lineRule="auto"/>
        <w:rPr>
          <w:rFonts w:ascii="Consolas" w:eastAsiaTheme="minorHAnsi" w:hAnsi="Consolas" w:cs="Courier New"/>
          <w:sz w:val="24"/>
          <w:szCs w:val="24"/>
          <w:lang w:eastAsia="en-US" w:bidi="en-US"/>
        </w:rPr>
      </w:pP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1-й параметр:</w:t>
      </w:r>
      <w:r w:rsidR="00ED1902"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 xml:space="preserve"> </w:t>
      </w: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I =0</w:t>
      </w:r>
    </w:p>
    <w:p w14:paraId="4B66145D" w14:textId="77777777" w:rsidR="006A1ED0" w:rsidRPr="00ED1902" w:rsidRDefault="006A1ED0" w:rsidP="00ED1902">
      <w:pPr>
        <w:spacing w:line="240" w:lineRule="auto"/>
        <w:rPr>
          <w:rFonts w:ascii="Consolas" w:eastAsiaTheme="minorHAnsi" w:hAnsi="Consolas" w:cs="Courier New"/>
          <w:sz w:val="24"/>
          <w:szCs w:val="24"/>
          <w:lang w:eastAsia="en-US" w:bidi="en-US"/>
        </w:rPr>
      </w:pPr>
      <w:r w:rsidRPr="00ED1902">
        <w:rPr>
          <w:rFonts w:ascii="Consolas" w:eastAsiaTheme="minorHAnsi" w:hAnsi="Consolas" w:cs="Courier New"/>
          <w:sz w:val="24"/>
          <w:szCs w:val="24"/>
          <w:lang w:eastAsia="en-US" w:bidi="en-US"/>
        </w:rPr>
        <w:t>2-й параметр: p =4,5.5,7,8.5,10</w:t>
      </w:r>
    </w:p>
    <w:p w14:paraId="26281532" w14:textId="77777777" w:rsidR="006A1ED0" w:rsidRPr="00ED1902" w:rsidRDefault="006A1ED0" w:rsidP="00ED1902">
      <w:pPr>
        <w:pStyle w:val="af6"/>
        <w:ind w:left="-426" w:right="-284"/>
        <w:jc w:val="both"/>
        <w:rPr>
          <w:rFonts w:cs="Courier New"/>
          <w:sz w:val="24"/>
          <w:szCs w:val="24"/>
        </w:rPr>
      </w:pPr>
      <w:r w:rsidRPr="00ED1902">
        <w:rPr>
          <w:rFonts w:cs="Courier New"/>
          <w:sz w:val="24"/>
          <w:szCs w:val="24"/>
        </w:rPr>
        <w:t>└───────────────────────────────────</w:t>
      </w:r>
      <w:r w:rsidR="00ED1902" w:rsidRPr="00ED1902">
        <w:rPr>
          <w:rFonts w:cs="Courier New"/>
          <w:sz w:val="24"/>
          <w:szCs w:val="24"/>
        </w:rPr>
        <w:t>──────────────────────────</w:t>
      </w:r>
      <w:r w:rsidRPr="00ED1902">
        <w:rPr>
          <w:rFonts w:cs="Courier New"/>
          <w:sz w:val="24"/>
          <w:szCs w:val="24"/>
        </w:rPr>
        <w:t>────────────┘</w:t>
      </w:r>
    </w:p>
    <w:p w14:paraId="6AC1D7BC" w14:textId="77777777" w:rsidR="00F9107F" w:rsidRDefault="00F9107F" w:rsidP="00116571">
      <w:pPr>
        <w:ind w:firstLine="709"/>
      </w:pPr>
      <w:r>
        <w:t>Энтальпия СТРТ зависит от начальной температуры топлива и определяется исходя из уравнения, характерного для слабого изменения теплоемкости вещества в исследуемом диапазоне температуры:</w:t>
      </w:r>
    </w:p>
    <w:p w14:paraId="297E2675" w14:textId="77777777" w:rsidR="00F9107F" w:rsidRPr="00484282" w:rsidRDefault="00F9107F" w:rsidP="00116571">
      <w:pPr>
        <w:rPr>
          <w:rFonts w:eastAsiaTheme="minorHAnsi"/>
        </w:rPr>
      </w:pPr>
      <w:r w:rsidRPr="00F9107F">
        <w:rPr>
          <w:rFonts w:eastAsiaTheme="minorHAnsi"/>
          <w:position w:val="-16"/>
        </w:rPr>
        <w:object w:dxaOrig="3220" w:dyaOrig="460" w14:anchorId="77CFDC3E">
          <v:shape id="_x0000_i1079" type="#_x0000_t75" style="width:158.25pt;height:21.75pt" o:ole="">
            <v:imagedata r:id="rId121" o:title=""/>
          </v:shape>
          <o:OLEObject Type="Embed" ProgID="Equation.DSMT4" ShapeID="_x0000_i1079" DrawAspect="Content" ObjectID="_1681031657" r:id="rId122"/>
        </w:object>
      </w:r>
      <w:r>
        <w:rPr>
          <w:rFonts w:eastAsiaTheme="minorHAnsi"/>
        </w:rPr>
        <w:t xml:space="preserve"> </w:t>
      </w:r>
    </w:p>
    <w:p w14:paraId="67962434" w14:textId="77777777" w:rsidR="00F9107F" w:rsidRDefault="00F9107F" w:rsidP="005B4CD7">
      <w:pPr>
        <w:ind w:firstLine="709"/>
      </w:pPr>
      <w:bookmarkStart w:id="19" w:name="_Hlk10480868"/>
      <w:r>
        <w:t xml:space="preserve">Расчеты проводятся для начальных температур СТРТ </w:t>
      </w:r>
      <w:r>
        <w:rPr>
          <w:i/>
        </w:rPr>
        <w:t>Т</w:t>
      </w:r>
      <w:r>
        <w:t xml:space="preserve"> = 250…320 К с шагом 10 К. Для каждого расчета, соответствующего определенной начальной </w:t>
      </w:r>
      <w:r>
        <w:lastRenderedPageBreak/>
        <w:t>температуре топлива, производится варьирование давления в камере сгорания в диапазоне 4…10 МПа с шагом 1,5 МПа.</w:t>
      </w:r>
    </w:p>
    <w:p w14:paraId="05F7C698" w14:textId="77777777" w:rsidR="001C0099" w:rsidRDefault="00F9107F" w:rsidP="00F9107F">
      <w:pPr>
        <w:ind w:firstLine="709"/>
      </w:pPr>
      <w:r w:rsidRPr="00F9107F">
        <w:t xml:space="preserve">Влияние начальной температуры топлива на значение энтальпии приведено в таблице </w:t>
      </w:r>
      <w:r w:rsidR="001C0099">
        <w:t>4</w:t>
      </w:r>
      <w:r w:rsidRPr="00F9107F">
        <w:t>.</w:t>
      </w:r>
      <w:r w:rsidR="001C0099">
        <w:t>1.</w:t>
      </w:r>
    </w:p>
    <w:p w14:paraId="0D8A77AF" w14:textId="77777777" w:rsidR="001C0099" w:rsidRDefault="001C0099" w:rsidP="001C0099">
      <w:pPr>
        <w:rPr>
          <w:rFonts w:eastAsiaTheme="minorHAnsi"/>
        </w:rPr>
      </w:pPr>
      <w:r>
        <w:t xml:space="preserve">Таблица 4.1 – Зависимость </w:t>
      </w:r>
      <w:r w:rsidRPr="001C0099">
        <w:rPr>
          <w:position w:val="-12"/>
        </w:rPr>
        <w:object w:dxaOrig="440" w:dyaOrig="420" w14:anchorId="7C4130F4">
          <v:shape id="_x0000_i1080" type="#_x0000_t75" style="width:21.75pt;height:21.75pt" o:ole="">
            <v:imagedata r:id="rId123" o:title=""/>
          </v:shape>
          <o:OLEObject Type="Embed" ProgID="Equation.DSMT4" ShapeID="_x0000_i1080" DrawAspect="Content" ObjectID="_1681031658" r:id="rId124"/>
        </w:object>
      </w:r>
      <w:r>
        <w:t xml:space="preserve">от </w:t>
      </w:r>
      <w:r w:rsidRPr="001C0099">
        <w:rPr>
          <w:i/>
          <w:iCs/>
          <w:lang w:val="en-US"/>
        </w:rPr>
        <w:t>T</w:t>
      </w:r>
      <w:r>
        <w:t xml:space="preserve"> 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6"/>
        <w:gridCol w:w="1872"/>
        <w:gridCol w:w="1872"/>
        <w:gridCol w:w="1872"/>
        <w:gridCol w:w="1873"/>
      </w:tblGrid>
      <w:tr w:rsidR="001C0099" w14:paraId="581AE064" w14:textId="77777777" w:rsidTr="001C0099">
        <w:trPr>
          <w:trHeight w:val="272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2C79" w14:textId="77777777" w:rsidR="001C0099" w:rsidRDefault="001C0099">
            <w:pPr>
              <w:pStyle w:val="a6"/>
              <w:widowControl w:val="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0099">
              <w:rPr>
                <w:rFonts w:ascii="Times New Roman" w:hAnsi="Times New Roman"/>
                <w:position w:val="-10"/>
                <w:sz w:val="24"/>
                <w:szCs w:val="24"/>
              </w:rPr>
              <w:object w:dxaOrig="620" w:dyaOrig="340" w14:anchorId="6BFFF959">
                <v:shape id="_x0000_i1081" type="#_x0000_t75" style="width:28.5pt;height:14.25pt" o:ole="">
                  <v:imagedata r:id="rId125" o:title=""/>
                </v:shape>
                <o:OLEObject Type="Embed" ProgID="Equation.DSMT4" ShapeID="_x0000_i1081" DrawAspect="Content" ObjectID="_1681031659" r:id="rId12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E4C3" w14:textId="77777777" w:rsidR="001C0099" w:rsidRPr="00613138" w:rsidRDefault="001C0099" w:rsidP="00613138">
            <w:pPr>
              <w:jc w:val="center"/>
            </w:pPr>
            <w:r w:rsidRPr="00613138">
              <w:t>250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FFA1" w14:textId="77777777" w:rsidR="001C0099" w:rsidRPr="00613138" w:rsidRDefault="001C0099" w:rsidP="00613138">
            <w:pPr>
              <w:jc w:val="center"/>
            </w:pPr>
            <w:r w:rsidRPr="00613138">
              <w:t>260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7D2" w14:textId="77777777" w:rsidR="001C0099" w:rsidRPr="00613138" w:rsidRDefault="001C0099" w:rsidP="00613138">
            <w:pPr>
              <w:jc w:val="center"/>
            </w:pPr>
            <w:r w:rsidRPr="00613138">
              <w:t>270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DF27" w14:textId="77777777" w:rsidR="001C0099" w:rsidRPr="00613138" w:rsidRDefault="001C0099" w:rsidP="00613138">
            <w:pPr>
              <w:jc w:val="center"/>
            </w:pPr>
            <w:r w:rsidRPr="00613138">
              <w:t>280</w:t>
            </w:r>
          </w:p>
        </w:tc>
      </w:tr>
      <w:tr w:rsidR="001C0099" w14:paraId="0C4574B0" w14:textId="77777777" w:rsidTr="001C0099">
        <w:trPr>
          <w:trHeight w:val="367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34AC" w14:textId="77777777" w:rsidR="001C0099" w:rsidRDefault="001C0099">
            <w:pPr>
              <w:pStyle w:val="a6"/>
              <w:widowControl w:val="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0099">
              <w:rPr>
                <w:position w:val="-12"/>
              </w:rPr>
              <w:object w:dxaOrig="1480" w:dyaOrig="420" w14:anchorId="560DBD26">
                <v:shape id="_x0000_i1082" type="#_x0000_t75" style="width:1in;height:21.75pt" o:ole="">
                  <v:imagedata r:id="rId127" o:title=""/>
                </v:shape>
                <o:OLEObject Type="Embed" ProgID="Equation.DSMT4" ShapeID="_x0000_i1082" DrawAspect="Content" ObjectID="_1681031660" r:id="rId12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63E1" w14:textId="77777777" w:rsidR="001C0099" w:rsidRPr="00613138" w:rsidRDefault="001C0099" w:rsidP="00613138">
            <w:pPr>
              <w:jc w:val="center"/>
            </w:pPr>
            <w:r w:rsidRPr="00613138">
              <w:t>-2177.1206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8DD3" w14:textId="77777777" w:rsidR="001C0099" w:rsidRPr="00613138" w:rsidRDefault="001C0099" w:rsidP="00613138">
            <w:pPr>
              <w:jc w:val="center"/>
            </w:pPr>
            <w:r w:rsidRPr="00613138">
              <w:t>-2165.8806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9E63" w14:textId="77777777" w:rsidR="001C0099" w:rsidRPr="00613138" w:rsidRDefault="001C0099" w:rsidP="00613138">
            <w:pPr>
              <w:jc w:val="center"/>
            </w:pPr>
            <w:r w:rsidRPr="00613138">
              <w:t>-2154.6406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016C" w14:textId="77777777" w:rsidR="001C0099" w:rsidRPr="00613138" w:rsidRDefault="001C0099" w:rsidP="00613138">
            <w:pPr>
              <w:jc w:val="center"/>
            </w:pPr>
            <w:r w:rsidRPr="00613138">
              <w:t>-2143.4006</w:t>
            </w:r>
          </w:p>
        </w:tc>
      </w:tr>
      <w:tr w:rsidR="001C0099" w14:paraId="2E36CE39" w14:textId="77777777" w:rsidTr="001C009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3F5B" w14:textId="77777777" w:rsidR="001C0099" w:rsidRDefault="001C0099">
            <w:pPr>
              <w:pStyle w:val="a6"/>
              <w:widowControl w:val="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0099">
              <w:rPr>
                <w:rFonts w:ascii="Times New Roman" w:hAnsi="Times New Roman"/>
                <w:position w:val="-10"/>
                <w:sz w:val="24"/>
                <w:szCs w:val="24"/>
              </w:rPr>
              <w:object w:dxaOrig="620" w:dyaOrig="340" w14:anchorId="681E3158">
                <v:shape id="_x0000_i1083" type="#_x0000_t75" style="width:28.5pt;height:14.25pt" o:ole="">
                  <v:imagedata r:id="rId125" o:title=""/>
                </v:shape>
                <o:OLEObject Type="Embed" ProgID="Equation.DSMT4" ShapeID="_x0000_i1083" DrawAspect="Content" ObjectID="_1681031661" r:id="rId12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6179" w14:textId="77777777" w:rsidR="001C0099" w:rsidRPr="00613138" w:rsidRDefault="001C0099" w:rsidP="00613138">
            <w:pPr>
              <w:jc w:val="center"/>
            </w:pPr>
            <w:r w:rsidRPr="00613138">
              <w:t>290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983" w14:textId="77777777" w:rsidR="001C0099" w:rsidRPr="00613138" w:rsidRDefault="001C0099" w:rsidP="00613138">
            <w:pPr>
              <w:jc w:val="center"/>
            </w:pPr>
            <w:r w:rsidRPr="00613138">
              <w:t>300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562A" w14:textId="77777777" w:rsidR="001C0099" w:rsidRPr="00613138" w:rsidRDefault="001C0099" w:rsidP="00613138">
            <w:pPr>
              <w:jc w:val="center"/>
            </w:pPr>
            <w:r w:rsidRPr="00613138">
              <w:t>310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5F5B" w14:textId="77777777" w:rsidR="001C0099" w:rsidRPr="00613138" w:rsidRDefault="001C0099" w:rsidP="00613138">
            <w:pPr>
              <w:jc w:val="center"/>
            </w:pPr>
            <w:r w:rsidRPr="00613138">
              <w:t>320</w:t>
            </w:r>
          </w:p>
        </w:tc>
      </w:tr>
      <w:tr w:rsidR="001C0099" w14:paraId="56DD3F4D" w14:textId="77777777" w:rsidTr="001C0099">
        <w:trPr>
          <w:trHeight w:val="544"/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21F9" w14:textId="77777777" w:rsidR="001C0099" w:rsidRDefault="001C0099">
            <w:pPr>
              <w:pStyle w:val="a6"/>
              <w:widowControl w:val="0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0099">
              <w:rPr>
                <w:position w:val="-12"/>
              </w:rPr>
              <w:object w:dxaOrig="1480" w:dyaOrig="420" w14:anchorId="6957F54D">
                <v:shape id="_x0000_i1084" type="#_x0000_t75" style="width:1in;height:21.75pt" o:ole="">
                  <v:imagedata r:id="rId130" o:title=""/>
                </v:shape>
                <o:OLEObject Type="Embed" ProgID="Equation.DSMT4" ShapeID="_x0000_i1084" DrawAspect="Content" ObjectID="_1681031662" r:id="rId13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08F4" w14:textId="77777777" w:rsidR="001C0099" w:rsidRPr="00613138" w:rsidRDefault="001C0099" w:rsidP="00613138">
            <w:pPr>
              <w:jc w:val="center"/>
            </w:pPr>
            <w:r w:rsidRPr="00613138">
              <w:t>-2132.1606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34A8" w14:textId="77777777" w:rsidR="001C0099" w:rsidRPr="00613138" w:rsidRDefault="001C0099" w:rsidP="00613138">
            <w:pPr>
              <w:jc w:val="center"/>
            </w:pPr>
            <w:r w:rsidRPr="00613138">
              <w:t>-2120.9206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FDD4" w14:textId="77777777" w:rsidR="001C0099" w:rsidRPr="00613138" w:rsidRDefault="001C0099" w:rsidP="00613138">
            <w:pPr>
              <w:jc w:val="center"/>
            </w:pPr>
            <w:r w:rsidRPr="00613138">
              <w:t>-2109.6806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7DF6" w14:textId="77777777" w:rsidR="001C0099" w:rsidRPr="00613138" w:rsidRDefault="001C0099" w:rsidP="00613138">
            <w:pPr>
              <w:jc w:val="center"/>
            </w:pPr>
            <w:r w:rsidRPr="00613138">
              <w:t>-2098.4406</w:t>
            </w:r>
          </w:p>
        </w:tc>
      </w:tr>
    </w:tbl>
    <w:p w14:paraId="00D24D42" w14:textId="77777777" w:rsidR="001C0099" w:rsidRDefault="001C0099" w:rsidP="001C0099">
      <w:pPr>
        <w:pStyle w:val="a6"/>
        <w:widowControl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EEAA01D" w14:textId="77777777" w:rsidR="001C0099" w:rsidRPr="00423DDA" w:rsidRDefault="00C3189C" w:rsidP="005B4CD7">
      <w:pPr>
        <w:ind w:firstLine="709"/>
        <w:rPr>
          <w:szCs w:val="28"/>
        </w:rPr>
      </w:pPr>
      <w:bookmarkStart w:id="20" w:name="_Hlk10480916"/>
      <w:r>
        <w:t>З</w:t>
      </w:r>
      <w:r w:rsidR="001C0099">
        <w:t>ависимости температуры</w:t>
      </w:r>
      <w:r>
        <w:t xml:space="preserve"> </w:t>
      </w:r>
      <w:r w:rsidRPr="00C3189C">
        <w:rPr>
          <w:position w:val="-12"/>
        </w:rPr>
        <w:object w:dxaOrig="279" w:dyaOrig="380" w14:anchorId="6E6A803C">
          <v:shape id="_x0000_i1085" type="#_x0000_t75" style="width:14.25pt;height:21.75pt" o:ole="">
            <v:imagedata r:id="rId132" o:title=""/>
          </v:shape>
          <o:OLEObject Type="Embed" ProgID="Equation.DSMT4" ShapeID="_x0000_i1085" DrawAspect="Content" ObjectID="_1681031663" r:id="rId133"/>
        </w:object>
      </w:r>
      <w:r w:rsidR="001C0099">
        <w:t>, газовой постоянной в КС</w:t>
      </w:r>
      <w:r w:rsidRPr="00C3189C">
        <w:rPr>
          <w:position w:val="-12"/>
        </w:rPr>
        <w:object w:dxaOrig="320" w:dyaOrig="380" w14:anchorId="06C661E8">
          <v:shape id="_x0000_i1086" type="#_x0000_t75" style="width:14.25pt;height:21.75pt" o:ole="">
            <v:imagedata r:id="rId134" o:title=""/>
          </v:shape>
          <o:OLEObject Type="Embed" ProgID="Equation.DSMT4" ShapeID="_x0000_i1086" DrawAspect="Content" ObjectID="_1681031664" r:id="rId135"/>
        </w:object>
      </w:r>
      <w:r>
        <w:t xml:space="preserve"> </w:t>
      </w:r>
      <w:r w:rsidR="001C0099">
        <w:t xml:space="preserve"> и массовой доли конденсированных частиц </w:t>
      </w:r>
      <w:r w:rsidR="001C0099">
        <w:rPr>
          <w:lang w:val="en-US"/>
        </w:rPr>
        <w:t>Z</w:t>
      </w:r>
      <w:r w:rsidR="001C0099">
        <w:t xml:space="preserve"> от </w:t>
      </w:r>
      <w:r w:rsidRPr="00C3189C">
        <w:rPr>
          <w:position w:val="-12"/>
        </w:rPr>
        <w:object w:dxaOrig="340" w:dyaOrig="380" w14:anchorId="03A6A82C">
          <v:shape id="_x0000_i1087" type="#_x0000_t75" style="width:14.25pt;height:21.75pt" o:ole="">
            <v:imagedata r:id="rId136" o:title=""/>
          </v:shape>
          <o:OLEObject Type="Embed" ProgID="Equation.DSMT4" ShapeID="_x0000_i1087" DrawAspect="Content" ObjectID="_1681031665" r:id="rId137"/>
        </w:object>
      </w:r>
      <w:r>
        <w:t xml:space="preserve"> </w:t>
      </w:r>
      <w:r w:rsidR="001C0099">
        <w:t xml:space="preserve"> и </w:t>
      </w:r>
      <w:r w:rsidRPr="00C3189C">
        <w:rPr>
          <w:position w:val="-12"/>
        </w:rPr>
        <w:object w:dxaOrig="279" w:dyaOrig="380" w14:anchorId="2B8E5DE0">
          <v:shape id="_x0000_i1088" type="#_x0000_t75" style="width:14.25pt;height:21.75pt" o:ole="">
            <v:imagedata r:id="rId138" o:title=""/>
          </v:shape>
          <o:OLEObject Type="Embed" ProgID="Equation.DSMT4" ShapeID="_x0000_i1088" DrawAspect="Content" ObjectID="_1681031666" r:id="rId139"/>
        </w:object>
      </w:r>
      <w:r>
        <w:t xml:space="preserve"> </w:t>
      </w:r>
      <w:r w:rsidR="001C0099">
        <w:t xml:space="preserve">представлены в </w:t>
      </w:r>
      <w:bookmarkEnd w:id="20"/>
      <w:r w:rsidR="001C0099">
        <w:t xml:space="preserve">таблицах </w:t>
      </w:r>
      <w:r w:rsidRPr="00C3189C">
        <w:t>4.2</w:t>
      </w:r>
      <w:r w:rsidR="001C0099">
        <w:t>,</w:t>
      </w:r>
      <w:r w:rsidRPr="00C3189C">
        <w:t xml:space="preserve"> 4.</w:t>
      </w:r>
      <w:r w:rsidR="001C0099">
        <w:t>3,</w:t>
      </w:r>
      <w:r w:rsidRPr="00C3189C">
        <w:t xml:space="preserve"> 4.</w:t>
      </w:r>
      <w:r w:rsidR="001C0099">
        <w:t>4 соответственно.</w:t>
      </w:r>
    </w:p>
    <w:p w14:paraId="2A0D48C9" w14:textId="77777777" w:rsidR="00423DDA" w:rsidRPr="00423DDA" w:rsidRDefault="00423DDA" w:rsidP="00423DDA">
      <w:r w:rsidRPr="00423DDA">
        <w:t xml:space="preserve">Таблица </w:t>
      </w:r>
      <w:r>
        <w:t>4.2</w:t>
      </w:r>
      <w:r w:rsidRPr="00423DDA">
        <w:t xml:space="preserve"> </w:t>
      </w:r>
      <w:r>
        <w:t>–</w:t>
      </w:r>
      <w:r w:rsidRPr="00423DDA">
        <w:t xml:space="preserve"> Зависимость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279" w:dyaOrig="380" w14:anchorId="0FB43591">
          <v:shape id="_x0000_i1089" type="#_x0000_t75" style="width:14.25pt;height:21.75pt" o:ole="">
            <v:imagedata r:id="rId132" o:title=""/>
          </v:shape>
          <o:OLEObject Type="Embed" ProgID="Equation.DSMT4" ShapeID="_x0000_i1089" DrawAspect="Content" ObjectID="_1681031667" r:id="rId140"/>
        </w:object>
      </w:r>
      <w:r w:rsidRPr="00423DDA">
        <w:t xml:space="preserve"> от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340" w:dyaOrig="380" w14:anchorId="0F77B154">
          <v:shape id="_x0000_i1090" type="#_x0000_t75" style="width:14.25pt;height:21.75pt" o:ole="">
            <v:imagedata r:id="rId136" o:title=""/>
          </v:shape>
          <o:OLEObject Type="Embed" ProgID="Equation.DSMT4" ShapeID="_x0000_i1090" DrawAspect="Content" ObjectID="_1681031668" r:id="rId141"/>
        </w:object>
      </w:r>
      <w:r w:rsidRPr="00423DDA">
        <w:t xml:space="preserve"> и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279" w:dyaOrig="380" w14:anchorId="7DDA9916">
          <v:shape id="_x0000_i1091" type="#_x0000_t75" style="width:14.25pt;height:21.75pt" o:ole="">
            <v:imagedata r:id="rId138" o:title=""/>
          </v:shape>
          <o:OLEObject Type="Embed" ProgID="Equation.DSMT4" ShapeID="_x0000_i1091" DrawAspect="Content" ObjectID="_1681031669" r:id="rId142"/>
        </w:object>
      </w: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08"/>
        <w:gridCol w:w="1560"/>
        <w:gridCol w:w="1560"/>
        <w:gridCol w:w="1560"/>
        <w:gridCol w:w="1561"/>
      </w:tblGrid>
      <w:tr w:rsidR="001C0099" w14:paraId="526C9E99" w14:textId="77777777" w:rsidTr="00A80EF1">
        <w:trPr>
          <w:trHeight w:val="141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AE1A9A" w14:textId="77777777" w:rsidR="001C0099" w:rsidRPr="00423DDA" w:rsidRDefault="001C0099" w:rsidP="00A80EF1">
            <w:pPr>
              <w:jc w:val="right"/>
            </w:pPr>
            <w:r w:rsidRPr="00423DDA">
              <w:t xml:space="preserve">      </w:t>
            </w:r>
            <w:r w:rsidR="00423DDA" w:rsidRPr="00423DDA">
              <w:object w:dxaOrig="340" w:dyaOrig="380" w14:anchorId="462FDC53">
                <v:shape id="_x0000_i1092" type="#_x0000_t75" style="width:14.25pt;height:21.75pt" o:ole="">
                  <v:imagedata r:id="rId136" o:title=""/>
                </v:shape>
                <o:OLEObject Type="Embed" ProgID="Equation.DSMT4" ShapeID="_x0000_i1092" DrawAspect="Content" ObjectID="_1681031670" r:id="rId143"/>
              </w:object>
            </w:r>
            <w:r w:rsidRPr="00423DDA">
              <w:t xml:space="preserve">, </w:t>
            </w:r>
            <w:r w:rsidR="00423DDA">
              <w:t>М</w:t>
            </w:r>
            <w:r w:rsidRPr="00423DDA">
              <w:t>Па</w:t>
            </w:r>
          </w:p>
          <w:p w14:paraId="643F6464" w14:textId="77777777" w:rsidR="001C0099" w:rsidRPr="00423DDA" w:rsidRDefault="001C0099" w:rsidP="00EA78C1"/>
          <w:p w14:paraId="6EFB3BC6" w14:textId="77777777" w:rsidR="001C0099" w:rsidRPr="00423DDA" w:rsidRDefault="00EA78C1" w:rsidP="00A80EF1">
            <w:pPr>
              <w:jc w:val="left"/>
            </w:pPr>
            <w:r w:rsidRPr="00EA78C1">
              <w:rPr>
                <w:position w:val="-12"/>
              </w:rPr>
              <w:object w:dxaOrig="279" w:dyaOrig="380" w14:anchorId="35243565">
                <v:shape id="_x0000_i1093" type="#_x0000_t75" style="width:14.25pt;height:19.5pt" o:ole="">
                  <v:imagedata r:id="rId144" o:title=""/>
                </v:shape>
                <o:OLEObject Type="Embed" ProgID="Equation.DSMT4" ShapeID="_x0000_i1093" DrawAspect="Content" ObjectID="_1681031671" r:id="rId145"/>
              </w:object>
            </w:r>
            <w:r w:rsidR="00423DDA" w:rsidRPr="00423DDA">
              <w:t xml:space="preserve">, </w:t>
            </w:r>
            <w:proofErr w:type="gramStart"/>
            <w:r w:rsidR="00423DDA" w:rsidRPr="00423DDA">
              <w:t>К</w:t>
            </w:r>
            <w:proofErr w:type="gram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06E7" w14:textId="77777777" w:rsidR="001C0099" w:rsidRPr="00423DDA" w:rsidRDefault="001C0099" w:rsidP="00EA78C1">
            <w:pPr>
              <w:rPr>
                <w:lang w:val="en-US"/>
              </w:rPr>
            </w:pPr>
          </w:p>
          <w:p w14:paraId="6EE29C04" w14:textId="77777777" w:rsidR="001C0099" w:rsidRPr="00423DDA" w:rsidRDefault="001C0099" w:rsidP="00EA78C1">
            <w:r w:rsidRPr="00423DDA">
              <w:t>4,0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25F7" w14:textId="77777777" w:rsidR="001C0099" w:rsidRPr="00423DDA" w:rsidRDefault="001C0099" w:rsidP="00EA78C1">
            <w:pPr>
              <w:rPr>
                <w:lang w:val="en-US"/>
              </w:rPr>
            </w:pPr>
          </w:p>
          <w:p w14:paraId="30252669" w14:textId="77777777" w:rsidR="001C0099" w:rsidRPr="00423DDA" w:rsidRDefault="001C0099" w:rsidP="00EA78C1">
            <w:r w:rsidRPr="00423DDA">
              <w:t>5,5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4E08" w14:textId="77777777" w:rsidR="001C0099" w:rsidRPr="00423DDA" w:rsidRDefault="001C0099" w:rsidP="00EA78C1">
            <w:pPr>
              <w:rPr>
                <w:lang w:val="en-US"/>
              </w:rPr>
            </w:pPr>
          </w:p>
          <w:p w14:paraId="43A1521C" w14:textId="77777777" w:rsidR="001C0099" w:rsidRPr="00423DDA" w:rsidRDefault="001C0099" w:rsidP="00EA78C1">
            <w:r w:rsidRPr="00423DDA">
              <w:t>7,0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E7C5" w14:textId="77777777" w:rsidR="001C0099" w:rsidRPr="00423DDA" w:rsidRDefault="001C0099" w:rsidP="00EA78C1">
            <w:pPr>
              <w:rPr>
                <w:lang w:val="en-US"/>
              </w:rPr>
            </w:pPr>
          </w:p>
          <w:p w14:paraId="5BE3441C" w14:textId="77777777" w:rsidR="001C0099" w:rsidRPr="00423DDA" w:rsidRDefault="001C0099" w:rsidP="00EA78C1">
            <w:r w:rsidRPr="00423DDA">
              <w:t>8,5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D451" w14:textId="77777777" w:rsidR="001C0099" w:rsidRPr="00423DDA" w:rsidRDefault="001C0099" w:rsidP="00EA78C1">
            <w:pPr>
              <w:rPr>
                <w:lang w:val="en-US"/>
              </w:rPr>
            </w:pPr>
          </w:p>
          <w:p w14:paraId="25B601B7" w14:textId="77777777" w:rsidR="001C0099" w:rsidRPr="00423DDA" w:rsidRDefault="001C0099" w:rsidP="00EA78C1">
            <w:pPr>
              <w:rPr>
                <w:lang w:val="en-US"/>
              </w:rPr>
            </w:pPr>
            <w:r w:rsidRPr="00423DDA">
              <w:rPr>
                <w:lang w:val="en-US"/>
              </w:rPr>
              <w:t>10,0</w:t>
            </w:r>
          </w:p>
        </w:tc>
      </w:tr>
      <w:tr w:rsidR="001C0099" w14:paraId="75645320" w14:textId="77777777" w:rsidTr="00423DDA">
        <w:trPr>
          <w:trHeight w:val="28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3A9C" w14:textId="77777777" w:rsidR="001C0099" w:rsidRPr="00ED783F" w:rsidRDefault="001C0099" w:rsidP="00ED783F">
            <w:r w:rsidRPr="00ED783F">
              <w:t>250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4326" w14:textId="77777777" w:rsidR="001C0099" w:rsidRPr="00ED783F" w:rsidRDefault="001C0099" w:rsidP="00ED783F">
            <w:r w:rsidRPr="00ED783F">
              <w:t>3309,62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BF6D" w14:textId="77777777" w:rsidR="001C0099" w:rsidRPr="00ED783F" w:rsidRDefault="001C0099" w:rsidP="00ED783F">
            <w:r w:rsidRPr="00ED783F">
              <w:t>3332,21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A266" w14:textId="77777777" w:rsidR="001C0099" w:rsidRPr="00ED783F" w:rsidRDefault="001C0099" w:rsidP="00ED783F">
            <w:r w:rsidRPr="00ED783F">
              <w:t>3348,5</w:t>
            </w:r>
            <w:r w:rsidR="00DD679F" w:rsidRPr="00ED783F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E8CF" w14:textId="77777777" w:rsidR="001C0099" w:rsidRPr="00ED783F" w:rsidRDefault="001C0099" w:rsidP="00ED783F">
            <w:r w:rsidRPr="00ED783F">
              <w:t>3361,08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5185" w14:textId="77777777" w:rsidR="001C0099" w:rsidRPr="00ED783F" w:rsidRDefault="001C0099" w:rsidP="00ED783F">
            <w:r w:rsidRPr="00ED783F">
              <w:t>3371,24</w:t>
            </w:r>
          </w:p>
        </w:tc>
      </w:tr>
      <w:tr w:rsidR="001C0099" w14:paraId="3CDA98BE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DD7A" w14:textId="77777777" w:rsidR="001C0099" w:rsidRPr="00ED783F" w:rsidRDefault="001C0099" w:rsidP="00ED783F">
            <w:r w:rsidRPr="00ED783F">
              <w:t>260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45B2" w14:textId="77777777" w:rsidR="001C0099" w:rsidRPr="00ED783F" w:rsidRDefault="001C0099" w:rsidP="00ED783F">
            <w:r w:rsidRPr="00ED783F">
              <w:t>3312,85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963B" w14:textId="77777777" w:rsidR="001C0099" w:rsidRPr="00ED783F" w:rsidRDefault="001C0099" w:rsidP="00ED783F">
            <w:r w:rsidRPr="00ED783F">
              <w:t>3335,58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3BB" w14:textId="77777777" w:rsidR="001C0099" w:rsidRPr="00ED783F" w:rsidRDefault="001C0099" w:rsidP="00ED783F">
            <w:r w:rsidRPr="00ED783F">
              <w:t>3351,98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B605" w14:textId="77777777" w:rsidR="001C0099" w:rsidRPr="00ED783F" w:rsidRDefault="001C0099" w:rsidP="00ED783F">
            <w:r w:rsidRPr="00ED783F">
              <w:t>3364,64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A5AC" w14:textId="77777777" w:rsidR="001C0099" w:rsidRPr="00ED783F" w:rsidRDefault="001C0099" w:rsidP="00ED783F">
            <w:r w:rsidRPr="00ED783F">
              <w:t>3374,87</w:t>
            </w:r>
          </w:p>
        </w:tc>
      </w:tr>
      <w:tr w:rsidR="001C0099" w14:paraId="46497579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8206" w14:textId="77777777" w:rsidR="001C0099" w:rsidRPr="00ED783F" w:rsidRDefault="001C0099" w:rsidP="00ED783F">
            <w:r w:rsidRPr="00ED783F">
              <w:t>270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E138" w14:textId="77777777" w:rsidR="001C0099" w:rsidRPr="00ED783F" w:rsidRDefault="001C0099" w:rsidP="00ED783F">
            <w:r w:rsidRPr="00ED783F">
              <w:t>3316,07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EE4C" w14:textId="77777777" w:rsidR="001C0099" w:rsidRPr="00ED783F" w:rsidRDefault="001C0099" w:rsidP="00ED783F">
            <w:r w:rsidRPr="00ED783F">
              <w:t>3338,94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A1FD" w14:textId="77777777" w:rsidR="001C0099" w:rsidRPr="00ED783F" w:rsidRDefault="001C0099" w:rsidP="00ED783F">
            <w:r w:rsidRPr="00ED783F">
              <w:t>3355,44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5296" w14:textId="77777777" w:rsidR="001C0099" w:rsidRPr="00ED783F" w:rsidRDefault="001C0099" w:rsidP="00ED783F">
            <w:r w:rsidRPr="00ED783F">
              <w:t>3368,19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F8B7" w14:textId="77777777" w:rsidR="001C0099" w:rsidRPr="00ED783F" w:rsidRDefault="001C0099" w:rsidP="00ED783F">
            <w:r w:rsidRPr="00ED783F">
              <w:t>3378,49</w:t>
            </w:r>
          </w:p>
        </w:tc>
      </w:tr>
      <w:tr w:rsidR="001C0099" w14:paraId="26FBF160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7981" w14:textId="77777777" w:rsidR="001C0099" w:rsidRPr="00ED783F" w:rsidRDefault="001C0099" w:rsidP="00ED783F">
            <w:r w:rsidRPr="00ED783F">
              <w:t>280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F579" w14:textId="77777777" w:rsidR="001C0099" w:rsidRPr="00ED783F" w:rsidRDefault="001C0099" w:rsidP="00ED783F">
            <w:r w:rsidRPr="00ED783F">
              <w:t>3319,27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F1DC" w14:textId="77777777" w:rsidR="001C0099" w:rsidRPr="00ED783F" w:rsidRDefault="001C0099" w:rsidP="00ED783F">
            <w:r w:rsidRPr="00ED783F">
              <w:t>3342,2</w:t>
            </w:r>
            <w:r w:rsidR="00DD679F" w:rsidRPr="00ED783F"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42AA" w14:textId="77777777" w:rsidR="001C0099" w:rsidRPr="00ED783F" w:rsidRDefault="001C0099" w:rsidP="00ED783F">
            <w:r w:rsidRPr="00ED783F">
              <w:t>3358,89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4103" w14:textId="77777777" w:rsidR="001C0099" w:rsidRPr="00ED783F" w:rsidRDefault="001C0099" w:rsidP="00ED783F">
            <w:r w:rsidRPr="00ED783F">
              <w:t>3371,73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CDFC" w14:textId="77777777" w:rsidR="001C0099" w:rsidRPr="00ED783F" w:rsidRDefault="001C0099" w:rsidP="00ED783F">
            <w:r w:rsidRPr="00ED783F">
              <w:t>3382,1</w:t>
            </w:r>
            <w:r w:rsidR="00DD679F" w:rsidRPr="00ED783F">
              <w:t>0</w:t>
            </w:r>
          </w:p>
        </w:tc>
      </w:tr>
      <w:tr w:rsidR="00EA78C1" w14:paraId="0BC6E084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A586" w14:textId="77777777" w:rsidR="00EA78C1" w:rsidRPr="00ED783F" w:rsidRDefault="00EA78C1" w:rsidP="00EA78C1">
            <w:r w:rsidRPr="00ED783F">
              <w:t>290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E19D" w14:textId="77777777" w:rsidR="00EA78C1" w:rsidRPr="00ED783F" w:rsidRDefault="00EA78C1" w:rsidP="00EA78C1">
            <w:r w:rsidRPr="00ED783F">
              <w:t>3322,47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3F5E" w14:textId="77777777" w:rsidR="00EA78C1" w:rsidRPr="00ED783F" w:rsidRDefault="00EA78C1" w:rsidP="00EA78C1">
            <w:r w:rsidRPr="00ED783F">
              <w:t>3345,62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D23D" w14:textId="77777777" w:rsidR="00EA78C1" w:rsidRPr="00ED783F" w:rsidRDefault="00EA78C1" w:rsidP="00EA78C1">
            <w:r w:rsidRPr="00ED783F">
              <w:t>3362,33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46E0" w14:textId="77777777" w:rsidR="00EA78C1" w:rsidRPr="00ED783F" w:rsidRDefault="00EA78C1" w:rsidP="00EA78C1">
            <w:r w:rsidRPr="00ED783F">
              <w:t>3375,26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DB9C" w14:textId="77777777" w:rsidR="00EA78C1" w:rsidRPr="00ED783F" w:rsidRDefault="00EA78C1" w:rsidP="00EA78C1">
            <w:r w:rsidRPr="00ED783F">
              <w:t>3385,70</w:t>
            </w:r>
          </w:p>
        </w:tc>
      </w:tr>
      <w:tr w:rsidR="00EA78C1" w14:paraId="6D06D1BF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F08E" w14:textId="77777777" w:rsidR="00EA78C1" w:rsidRPr="00ED783F" w:rsidRDefault="00EA78C1" w:rsidP="00EA78C1">
            <w:r w:rsidRPr="00ED783F">
              <w:t>300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829" w14:textId="77777777" w:rsidR="00EA78C1" w:rsidRPr="00ED783F" w:rsidRDefault="00EA78C1" w:rsidP="00EA78C1">
            <w:r w:rsidRPr="00ED783F">
              <w:t>3325,66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B169" w14:textId="77777777" w:rsidR="00EA78C1" w:rsidRPr="00ED783F" w:rsidRDefault="00EA78C1" w:rsidP="00EA78C1">
            <w:r w:rsidRPr="00ED783F">
              <w:t>3348,94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CE00" w14:textId="77777777" w:rsidR="00EA78C1" w:rsidRPr="00ED783F" w:rsidRDefault="00EA78C1" w:rsidP="00EA78C1">
            <w:r w:rsidRPr="00ED783F">
              <w:t>3365,76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D36E" w14:textId="77777777" w:rsidR="00EA78C1" w:rsidRPr="00ED783F" w:rsidRDefault="00EA78C1" w:rsidP="00EA78C1">
            <w:r w:rsidRPr="00ED783F">
              <w:t>3378,77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FF58" w14:textId="77777777" w:rsidR="00EA78C1" w:rsidRPr="00ED783F" w:rsidRDefault="00EA78C1" w:rsidP="00EA78C1">
            <w:r w:rsidRPr="00ED783F">
              <w:t>3389,29</w:t>
            </w:r>
          </w:p>
        </w:tc>
      </w:tr>
      <w:tr w:rsidR="00EA78C1" w14:paraId="3EE68162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731D" w14:textId="77777777" w:rsidR="00EA78C1" w:rsidRPr="00ED783F" w:rsidRDefault="00EA78C1" w:rsidP="00EA78C1">
            <w:r w:rsidRPr="00ED783F">
              <w:t>310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FA93" w14:textId="77777777" w:rsidR="00EA78C1" w:rsidRPr="00ED783F" w:rsidRDefault="00EA78C1" w:rsidP="00EA78C1">
            <w:r w:rsidRPr="00ED783F">
              <w:t>3328,83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A77B" w14:textId="77777777" w:rsidR="00EA78C1" w:rsidRPr="00ED783F" w:rsidRDefault="00EA78C1" w:rsidP="00EA78C1">
            <w:r w:rsidRPr="00ED783F">
              <w:t>3352,26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D77F" w14:textId="77777777" w:rsidR="00EA78C1" w:rsidRPr="00ED783F" w:rsidRDefault="00EA78C1" w:rsidP="00EA78C1">
            <w:r w:rsidRPr="00ED783F">
              <w:t>3369,18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1DB9" w14:textId="77777777" w:rsidR="00EA78C1" w:rsidRPr="00ED783F" w:rsidRDefault="00EA78C1" w:rsidP="00EA78C1">
            <w:r w:rsidRPr="00ED783F">
              <w:t>3382,28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FBFB" w14:textId="77777777" w:rsidR="00EA78C1" w:rsidRPr="00ED783F" w:rsidRDefault="00EA78C1" w:rsidP="00EA78C1">
            <w:r w:rsidRPr="00ED783F">
              <w:t>3392,87</w:t>
            </w:r>
          </w:p>
        </w:tc>
      </w:tr>
      <w:tr w:rsidR="00EA78C1" w14:paraId="4829365F" w14:textId="77777777" w:rsidTr="00423DD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6518" w14:textId="77777777" w:rsidR="00EA78C1" w:rsidRPr="00ED783F" w:rsidRDefault="00EA78C1" w:rsidP="00EA78C1">
            <w:r w:rsidRPr="00ED783F">
              <w:t>320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110D" w14:textId="77777777" w:rsidR="00EA78C1" w:rsidRPr="00ED783F" w:rsidRDefault="00EA78C1" w:rsidP="00EA78C1">
            <w:r w:rsidRPr="00ED783F">
              <w:t>3331,99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F691" w14:textId="77777777" w:rsidR="00EA78C1" w:rsidRPr="00ED783F" w:rsidRDefault="00EA78C1" w:rsidP="00EA78C1">
            <w:r w:rsidRPr="00ED783F">
              <w:t>3355,56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E028" w14:textId="77777777" w:rsidR="00EA78C1" w:rsidRPr="00ED783F" w:rsidRDefault="00EA78C1" w:rsidP="00EA78C1">
            <w:r w:rsidRPr="00ED783F">
              <w:t>3372,59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4350" w14:textId="77777777" w:rsidR="00EA78C1" w:rsidRPr="00ED783F" w:rsidRDefault="00EA78C1" w:rsidP="00EA78C1">
            <w:r w:rsidRPr="00ED783F">
              <w:t>3385,77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1361" w14:textId="77777777" w:rsidR="00EA78C1" w:rsidRPr="00ED783F" w:rsidRDefault="00EA78C1" w:rsidP="00EA78C1">
            <w:r w:rsidRPr="00ED783F">
              <w:t>3396,43</w:t>
            </w:r>
          </w:p>
        </w:tc>
      </w:tr>
    </w:tbl>
    <w:p w14:paraId="7017B4F3" w14:textId="77777777" w:rsidR="00A236CE" w:rsidRPr="00423DDA" w:rsidRDefault="00A236CE" w:rsidP="00A236CE">
      <w:r w:rsidRPr="00423DDA">
        <w:lastRenderedPageBreak/>
        <w:t xml:space="preserve">Таблица </w:t>
      </w:r>
      <w:r>
        <w:t>4.3</w:t>
      </w:r>
      <w:r w:rsidRPr="00423DDA">
        <w:t xml:space="preserve"> </w:t>
      </w:r>
      <w:r>
        <w:t>–</w:t>
      </w:r>
      <w:r w:rsidRPr="00423DDA">
        <w:t xml:space="preserve"> Зависимость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320" w:dyaOrig="380" w14:anchorId="492123FB">
          <v:shape id="_x0000_i1094" type="#_x0000_t75" style="width:14.25pt;height:21.75pt" o:ole="">
            <v:imagedata r:id="rId134" o:title=""/>
          </v:shape>
          <o:OLEObject Type="Embed" ProgID="Equation.DSMT4" ShapeID="_x0000_i1094" DrawAspect="Content" ObjectID="_1681031672" r:id="rId146"/>
        </w:object>
      </w:r>
      <w:r w:rsidRPr="00423DDA">
        <w:t xml:space="preserve"> от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340" w:dyaOrig="380" w14:anchorId="176E282E">
          <v:shape id="_x0000_i1095" type="#_x0000_t75" style="width:14.25pt;height:21.75pt" o:ole="">
            <v:imagedata r:id="rId136" o:title=""/>
          </v:shape>
          <o:OLEObject Type="Embed" ProgID="Equation.DSMT4" ShapeID="_x0000_i1095" DrawAspect="Content" ObjectID="_1681031673" r:id="rId147"/>
        </w:object>
      </w:r>
      <w:r w:rsidRPr="00423DDA">
        <w:t xml:space="preserve"> и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279" w:dyaOrig="380" w14:anchorId="780837F0">
          <v:shape id="_x0000_i1096" type="#_x0000_t75" style="width:14.25pt;height:21.75pt" o:ole="">
            <v:imagedata r:id="rId138" o:title=""/>
          </v:shape>
          <o:OLEObject Type="Embed" ProgID="Equation.DSMT4" ShapeID="_x0000_i1096" DrawAspect="Content" ObjectID="_1681031674" r:id="rId148"/>
        </w:object>
      </w: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2"/>
        <w:gridCol w:w="1559"/>
        <w:gridCol w:w="1559"/>
        <w:gridCol w:w="1559"/>
        <w:gridCol w:w="1560"/>
      </w:tblGrid>
      <w:tr w:rsidR="004C35A1" w14:paraId="162265A3" w14:textId="77777777" w:rsidTr="0042151C">
        <w:trPr>
          <w:trHeight w:val="98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885B155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</w:t>
            </w:r>
            <w:r w:rsidRPr="00423DDA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</w:rPr>
              <w:object w:dxaOrig="340" w:dyaOrig="380" w14:anchorId="6E56DA1C">
                <v:shape id="_x0000_i1097" type="#_x0000_t75" style="width:14.25pt;height:21.75pt" o:ole="">
                  <v:imagedata r:id="rId136" o:title=""/>
                </v:shape>
                <o:OLEObject Type="Embed" ProgID="Equation.DSMT4" ShapeID="_x0000_i1097" DrawAspect="Content" ObjectID="_1681031675" r:id="rId149"/>
              </w:objec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  <w:p w14:paraId="1BF0E8D1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2052BA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</w:rPr>
              <w:object w:dxaOrig="279" w:dyaOrig="380" w14:anchorId="14FA61FB">
                <v:shape id="_x0000_i1098" type="#_x0000_t75" style="width:14.25pt;height:21.75pt" o:ole="">
                  <v:imagedata r:id="rId138" o:title=""/>
                </v:shape>
                <o:OLEObject Type="Embed" ProgID="Equation.DSMT4" ShapeID="_x0000_i1098" DrawAspect="Content" ObjectID="_1681031676" r:id="rId150"/>
              </w:objec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50E8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44B6BBFB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7502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5CD3ABFC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CFB8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3F229245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4566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B3D15D8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FDBA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2CC17E98" w14:textId="77777777" w:rsidR="004C35A1" w:rsidRPr="00423DDA" w:rsidRDefault="004C35A1" w:rsidP="004C35A1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10,0</w:t>
            </w:r>
          </w:p>
        </w:tc>
      </w:tr>
      <w:tr w:rsidR="001C0099" w14:paraId="24E66D19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DE94" w14:textId="77777777" w:rsidR="001C0099" w:rsidRPr="00ED783F" w:rsidRDefault="001C0099" w:rsidP="00ED783F">
            <w:r w:rsidRPr="00ED783F">
              <w:t>250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AEBB" w14:textId="77777777" w:rsidR="001C0099" w:rsidRPr="00ED783F" w:rsidRDefault="001C0099" w:rsidP="00ED783F">
            <w:r w:rsidRPr="00ED783F">
              <w:t>427,201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030B" w14:textId="77777777" w:rsidR="001C0099" w:rsidRPr="00ED783F" w:rsidRDefault="001C0099" w:rsidP="00ED783F">
            <w:r w:rsidRPr="00ED783F">
              <w:t>426,171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7EEE" w14:textId="77777777" w:rsidR="001C0099" w:rsidRPr="00ED783F" w:rsidRDefault="001C0099" w:rsidP="00ED783F">
            <w:r w:rsidRPr="00ED783F">
              <w:t>425,428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6AAC" w14:textId="77777777" w:rsidR="001C0099" w:rsidRPr="00ED783F" w:rsidRDefault="001C0099" w:rsidP="00ED783F">
            <w:r w:rsidRPr="00ED783F">
              <w:t>424,849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05C7" w14:textId="77777777" w:rsidR="001C0099" w:rsidRPr="00ED783F" w:rsidRDefault="001C0099" w:rsidP="00ED783F">
            <w:r w:rsidRPr="00ED783F">
              <w:t>424,378</w:t>
            </w:r>
          </w:p>
        </w:tc>
      </w:tr>
      <w:tr w:rsidR="001C0099" w14:paraId="455B61BA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2EB3" w14:textId="77777777" w:rsidR="001C0099" w:rsidRPr="00ED783F" w:rsidRDefault="001C0099" w:rsidP="00ED783F">
            <w:r w:rsidRPr="00ED783F">
              <w:t>260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61F7" w14:textId="77777777" w:rsidR="001C0099" w:rsidRPr="00ED783F" w:rsidRDefault="001C0099" w:rsidP="00ED783F">
            <w:r w:rsidRPr="00ED783F">
              <w:t>427,176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1E0" w14:textId="77777777" w:rsidR="001C0099" w:rsidRPr="00ED783F" w:rsidRDefault="001C0099" w:rsidP="00ED783F">
            <w:r w:rsidRPr="00ED783F">
              <w:t>426,140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1C7D" w14:textId="77777777" w:rsidR="001C0099" w:rsidRPr="00ED783F" w:rsidRDefault="001C0099" w:rsidP="00ED783F">
            <w:r w:rsidRPr="00ED783F">
              <w:t>425,392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D780" w14:textId="77777777" w:rsidR="001C0099" w:rsidRPr="00ED783F" w:rsidRDefault="001C0099" w:rsidP="00ED783F">
            <w:r w:rsidRPr="00ED783F">
              <w:t>424,810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3F83" w14:textId="77777777" w:rsidR="001C0099" w:rsidRPr="00ED783F" w:rsidRDefault="001C0099" w:rsidP="00ED783F">
            <w:r w:rsidRPr="00ED783F">
              <w:t>424,336</w:t>
            </w:r>
          </w:p>
        </w:tc>
      </w:tr>
      <w:tr w:rsidR="001C0099" w14:paraId="784A56C9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EDF1" w14:textId="77777777" w:rsidR="001C0099" w:rsidRPr="00ED783F" w:rsidRDefault="001C0099" w:rsidP="00ED783F">
            <w:r w:rsidRPr="00ED783F">
              <w:t>270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1A6E" w14:textId="77777777" w:rsidR="001C0099" w:rsidRPr="00ED783F" w:rsidRDefault="001C0099" w:rsidP="00ED783F">
            <w:r w:rsidRPr="00ED783F">
              <w:t>427,151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CCAC" w14:textId="77777777" w:rsidR="001C0099" w:rsidRPr="00ED783F" w:rsidRDefault="001C0099" w:rsidP="00ED783F">
            <w:r w:rsidRPr="00ED783F">
              <w:t>426,109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ACBC" w14:textId="77777777" w:rsidR="001C0099" w:rsidRPr="00ED783F" w:rsidRDefault="001C0099" w:rsidP="00ED783F">
            <w:r w:rsidRPr="00ED783F">
              <w:t>425,356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A8BA" w14:textId="77777777" w:rsidR="001C0099" w:rsidRPr="00ED783F" w:rsidRDefault="001C0099" w:rsidP="00ED783F">
            <w:r w:rsidRPr="00ED783F">
              <w:t>424,77</w:t>
            </w:r>
            <w:r w:rsidR="00B12C3D" w:rsidRPr="00ED783F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A7F0" w14:textId="77777777" w:rsidR="001C0099" w:rsidRPr="00ED783F" w:rsidRDefault="001C0099" w:rsidP="00ED783F">
            <w:r w:rsidRPr="00ED783F">
              <w:t>424,293</w:t>
            </w:r>
          </w:p>
        </w:tc>
      </w:tr>
      <w:tr w:rsidR="001C0099" w14:paraId="65CA0F2D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4A7D" w14:textId="77777777" w:rsidR="001C0099" w:rsidRPr="00ED783F" w:rsidRDefault="001C0099" w:rsidP="00ED783F">
            <w:r w:rsidRPr="00ED783F">
              <w:t>280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85C9" w14:textId="77777777" w:rsidR="001C0099" w:rsidRPr="00ED783F" w:rsidRDefault="001C0099" w:rsidP="00ED783F">
            <w:r w:rsidRPr="00ED783F">
              <w:t>427,125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4AD6" w14:textId="77777777" w:rsidR="001C0099" w:rsidRPr="00ED783F" w:rsidRDefault="001C0099" w:rsidP="00ED783F">
            <w:r w:rsidRPr="00ED783F">
              <w:t>426,077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ACEB" w14:textId="77777777" w:rsidR="001C0099" w:rsidRPr="00ED783F" w:rsidRDefault="001C0099" w:rsidP="00ED783F">
            <w:r w:rsidRPr="00ED783F">
              <w:t>425,319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572F" w14:textId="77777777" w:rsidR="001C0099" w:rsidRPr="00ED783F" w:rsidRDefault="001C0099" w:rsidP="00ED783F">
            <w:r w:rsidRPr="00ED783F">
              <w:t>424,730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9F89" w14:textId="77777777" w:rsidR="001C0099" w:rsidRPr="00ED783F" w:rsidRDefault="001C0099" w:rsidP="00ED783F">
            <w:r w:rsidRPr="00ED783F">
              <w:t>424,250</w:t>
            </w:r>
          </w:p>
        </w:tc>
      </w:tr>
      <w:tr w:rsidR="001C0099" w14:paraId="034E2233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2B55" w14:textId="77777777" w:rsidR="001C0099" w:rsidRPr="00ED783F" w:rsidRDefault="001C0099" w:rsidP="00ED783F">
            <w:r w:rsidRPr="00ED783F">
              <w:t>290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2AA1" w14:textId="77777777" w:rsidR="001C0099" w:rsidRPr="00ED783F" w:rsidRDefault="001C0099" w:rsidP="00ED783F">
            <w:r w:rsidRPr="00ED783F">
              <w:t>427,</w:t>
            </w:r>
            <w:r w:rsidR="00B12C3D" w:rsidRPr="00ED783F"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38A9" w14:textId="77777777" w:rsidR="001C0099" w:rsidRPr="00ED783F" w:rsidRDefault="001C0099" w:rsidP="00ED783F">
            <w:r w:rsidRPr="00ED783F">
              <w:t>426,04</w:t>
            </w:r>
            <w:r w:rsidR="00B12C3D" w:rsidRPr="00ED783F"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A87" w14:textId="77777777" w:rsidR="001C0099" w:rsidRPr="00ED783F" w:rsidRDefault="001C0099" w:rsidP="00ED783F">
            <w:r w:rsidRPr="00ED783F">
              <w:t>425,28</w:t>
            </w:r>
            <w:r w:rsidR="00B12C3D" w:rsidRPr="00ED783F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AA30" w14:textId="77777777" w:rsidR="001C0099" w:rsidRPr="00ED783F" w:rsidRDefault="001C0099" w:rsidP="00ED783F">
            <w:r w:rsidRPr="00ED783F">
              <w:t>424,6</w:t>
            </w:r>
            <w:r w:rsidR="00B12C3D" w:rsidRPr="00ED783F">
              <w:t>90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AF4E" w14:textId="77777777" w:rsidR="001C0099" w:rsidRPr="00ED783F" w:rsidRDefault="001C0099" w:rsidP="00ED783F">
            <w:r w:rsidRPr="00ED783F">
              <w:t>424,20</w:t>
            </w:r>
            <w:r w:rsidR="00B12C3D" w:rsidRPr="00ED783F">
              <w:t>7</w:t>
            </w:r>
          </w:p>
        </w:tc>
      </w:tr>
      <w:tr w:rsidR="001C0099" w14:paraId="0C1F46FE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B05A" w14:textId="77777777" w:rsidR="001C0099" w:rsidRPr="00ED783F" w:rsidRDefault="001C0099" w:rsidP="00ED783F">
            <w:r w:rsidRPr="00ED783F">
              <w:t>300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64E3" w14:textId="77777777" w:rsidR="001C0099" w:rsidRPr="00ED783F" w:rsidRDefault="001C0099" w:rsidP="00ED783F">
            <w:r w:rsidRPr="00ED783F">
              <w:t>427,07</w:t>
            </w:r>
            <w:r w:rsidR="00B12C3D" w:rsidRPr="00ED783F"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0A11" w14:textId="77777777" w:rsidR="001C0099" w:rsidRPr="00ED783F" w:rsidRDefault="001C0099" w:rsidP="00ED783F">
            <w:r w:rsidRPr="00ED783F">
              <w:t>426,01</w:t>
            </w:r>
            <w:r w:rsidR="00B12C3D" w:rsidRPr="00ED783F"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1174" w14:textId="77777777" w:rsidR="001C0099" w:rsidRPr="00ED783F" w:rsidRDefault="001C0099" w:rsidP="00ED783F">
            <w:r w:rsidRPr="00ED783F">
              <w:t>425,24</w:t>
            </w:r>
            <w:r w:rsidR="00B12C3D" w:rsidRPr="00ED783F"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82E8" w14:textId="77777777" w:rsidR="001C0099" w:rsidRPr="00ED783F" w:rsidRDefault="001C0099" w:rsidP="00ED783F">
            <w:r w:rsidRPr="00ED783F">
              <w:t>424,64</w:t>
            </w:r>
            <w:r w:rsidR="00B12C3D" w:rsidRPr="00ED783F"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CA30" w14:textId="77777777" w:rsidR="001C0099" w:rsidRPr="00ED783F" w:rsidRDefault="001C0099" w:rsidP="00ED783F">
            <w:r w:rsidRPr="00ED783F">
              <w:t>424,16</w:t>
            </w:r>
            <w:r w:rsidR="00B12C3D" w:rsidRPr="00ED783F">
              <w:t>3</w:t>
            </w:r>
          </w:p>
        </w:tc>
      </w:tr>
      <w:tr w:rsidR="001C0099" w14:paraId="3972E1AD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308D" w14:textId="77777777" w:rsidR="001C0099" w:rsidRPr="00ED783F" w:rsidRDefault="001C0099" w:rsidP="00ED783F">
            <w:r w:rsidRPr="00ED783F">
              <w:t>310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667D" w14:textId="77777777" w:rsidR="001C0099" w:rsidRPr="00ED783F" w:rsidRDefault="001C0099" w:rsidP="00ED783F">
            <w:r w:rsidRPr="00ED783F">
              <w:t>427,048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BE5F" w14:textId="77777777" w:rsidR="001C0099" w:rsidRPr="00ED783F" w:rsidRDefault="001C0099" w:rsidP="00ED783F">
            <w:r w:rsidRPr="00ED783F">
              <w:t>425,980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311B" w14:textId="77777777" w:rsidR="001C0099" w:rsidRPr="00ED783F" w:rsidRDefault="001C0099" w:rsidP="00ED783F">
            <w:r w:rsidRPr="00ED783F">
              <w:t>425,209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B68B" w14:textId="77777777" w:rsidR="001C0099" w:rsidRPr="00ED783F" w:rsidRDefault="001C0099" w:rsidP="00ED783F">
            <w:r w:rsidRPr="00ED783F">
              <w:t>424,609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D541" w14:textId="77777777" w:rsidR="001C0099" w:rsidRPr="00ED783F" w:rsidRDefault="001C0099" w:rsidP="00ED783F">
            <w:r w:rsidRPr="00ED783F">
              <w:t>424,120</w:t>
            </w:r>
          </w:p>
        </w:tc>
      </w:tr>
      <w:tr w:rsidR="001C0099" w14:paraId="55A5808D" w14:textId="77777777" w:rsidTr="0042151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7322" w14:textId="77777777" w:rsidR="001C0099" w:rsidRPr="00ED783F" w:rsidRDefault="001C0099" w:rsidP="00ED783F">
            <w:r w:rsidRPr="00ED783F">
              <w:t>320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8532" w14:textId="77777777" w:rsidR="001C0099" w:rsidRPr="00ED783F" w:rsidRDefault="001C0099" w:rsidP="00ED783F">
            <w:r w:rsidRPr="00ED783F">
              <w:t>427,021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783A" w14:textId="77777777" w:rsidR="001C0099" w:rsidRPr="00ED783F" w:rsidRDefault="001C0099" w:rsidP="00ED783F">
            <w:r w:rsidRPr="00ED783F">
              <w:t>425,947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113B" w14:textId="77777777" w:rsidR="001C0099" w:rsidRPr="00ED783F" w:rsidRDefault="001C0099" w:rsidP="00ED783F">
            <w:r w:rsidRPr="00ED783F">
              <w:t>425,171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C056" w14:textId="77777777" w:rsidR="001C0099" w:rsidRPr="00ED783F" w:rsidRDefault="001C0099" w:rsidP="00ED783F">
            <w:r w:rsidRPr="00ED783F">
              <w:t>424,568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98C5" w14:textId="77777777" w:rsidR="001C0099" w:rsidRPr="00ED783F" w:rsidRDefault="001C0099" w:rsidP="00ED783F">
            <w:r w:rsidRPr="00ED783F">
              <w:t>424,076</w:t>
            </w:r>
          </w:p>
        </w:tc>
      </w:tr>
    </w:tbl>
    <w:p w14:paraId="494189E6" w14:textId="77777777" w:rsidR="001C0099" w:rsidRDefault="001C0099" w:rsidP="001C0099">
      <w:pPr>
        <w:spacing w:line="240" w:lineRule="auto"/>
        <w:rPr>
          <w:rFonts w:cs="Times New Roman"/>
        </w:rPr>
      </w:pPr>
    </w:p>
    <w:p w14:paraId="72540CE0" w14:textId="77777777" w:rsidR="001C0099" w:rsidRDefault="001C0099" w:rsidP="001C0099">
      <w:pPr>
        <w:pStyle w:val="a6"/>
        <w:widowControl w:val="0"/>
        <w:spacing w:after="0" w:line="240" w:lineRule="auto"/>
        <w:ind w:left="0"/>
        <w:jc w:val="both"/>
        <w:rPr>
          <w:ins w:id="21" w:author="Александр Сергиенко" w:date="2019-06-01T13:15:00Z"/>
          <w:rFonts w:ascii="Times New Roman" w:hAnsi="Times New Roman"/>
          <w:sz w:val="24"/>
          <w:szCs w:val="24"/>
        </w:rPr>
      </w:pPr>
    </w:p>
    <w:p w14:paraId="1D7EE2CA" w14:textId="77777777" w:rsidR="001C0099" w:rsidRDefault="001C0099" w:rsidP="001C0099">
      <w:pPr>
        <w:pStyle w:val="a6"/>
        <w:widowControl w:val="0"/>
        <w:spacing w:after="0" w:line="240" w:lineRule="auto"/>
        <w:ind w:left="0"/>
        <w:jc w:val="both"/>
        <w:rPr>
          <w:ins w:id="22" w:author="Александр Сергиенко" w:date="2019-06-01T13:15:00Z"/>
          <w:rFonts w:ascii="Times New Roman" w:hAnsi="Times New Roman"/>
          <w:sz w:val="24"/>
          <w:szCs w:val="24"/>
        </w:rPr>
      </w:pPr>
    </w:p>
    <w:p w14:paraId="27CF2B23" w14:textId="77777777" w:rsidR="001C0099" w:rsidRDefault="001C0099" w:rsidP="001C0099">
      <w:pPr>
        <w:pStyle w:val="a6"/>
        <w:widowControl w:val="0"/>
        <w:spacing w:after="0" w:line="240" w:lineRule="auto"/>
        <w:ind w:left="0"/>
        <w:jc w:val="both"/>
        <w:rPr>
          <w:ins w:id="23" w:author="Александр Сергиенко" w:date="2019-06-01T13:15:00Z"/>
          <w:rFonts w:ascii="Times New Roman" w:hAnsi="Times New Roman"/>
          <w:sz w:val="24"/>
          <w:szCs w:val="24"/>
        </w:rPr>
      </w:pPr>
    </w:p>
    <w:p w14:paraId="51B6A9B1" w14:textId="77777777" w:rsidR="00ED783F" w:rsidRPr="00423DDA" w:rsidRDefault="00ED783F" w:rsidP="00ED783F">
      <w:r w:rsidRPr="00423DDA">
        <w:t xml:space="preserve">Таблица </w:t>
      </w:r>
      <w:r>
        <w:t>4.4</w:t>
      </w:r>
      <w:r w:rsidRPr="00423DDA">
        <w:t xml:space="preserve"> </w:t>
      </w:r>
      <w:r>
        <w:t>–</w:t>
      </w:r>
      <w:r w:rsidRPr="00423DDA">
        <w:t xml:space="preserve"> Зависимость</w:t>
      </w:r>
      <w:r>
        <w:t xml:space="preserve"> </w:t>
      </w:r>
      <w:r>
        <w:rPr>
          <w:lang w:val="en-US"/>
        </w:rPr>
        <w:t>Z</w:t>
      </w:r>
      <w:r w:rsidRPr="00423DDA">
        <w:t xml:space="preserve"> от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340" w:dyaOrig="380" w14:anchorId="648D8CC2">
          <v:shape id="_x0000_i1099" type="#_x0000_t75" style="width:14.25pt;height:21.75pt" o:ole="">
            <v:imagedata r:id="rId136" o:title=""/>
          </v:shape>
          <o:OLEObject Type="Embed" ProgID="Equation.DSMT4" ShapeID="_x0000_i1099" DrawAspect="Content" ObjectID="_1681031677" r:id="rId151"/>
        </w:object>
      </w:r>
      <w:r w:rsidRPr="00423DDA">
        <w:t xml:space="preserve"> и</w:t>
      </w:r>
      <w:r>
        <w:t xml:space="preserve"> </w:t>
      </w:r>
      <w:r w:rsidRPr="00C3189C">
        <w:rPr>
          <w:rFonts w:cs="Times New Roman"/>
          <w:position w:val="-12"/>
          <w:szCs w:val="24"/>
        </w:rPr>
        <w:object w:dxaOrig="279" w:dyaOrig="380" w14:anchorId="255DDF9F">
          <v:shape id="_x0000_i1100" type="#_x0000_t75" style="width:14.25pt;height:21.75pt" o:ole="">
            <v:imagedata r:id="rId138" o:title=""/>
          </v:shape>
          <o:OLEObject Type="Embed" ProgID="Equation.DSMT4" ShapeID="_x0000_i1100" DrawAspect="Content" ObjectID="_1681031678" r:id="rId152"/>
        </w:object>
      </w: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2"/>
        <w:gridCol w:w="1559"/>
        <w:gridCol w:w="1559"/>
        <w:gridCol w:w="1559"/>
        <w:gridCol w:w="1560"/>
      </w:tblGrid>
      <w:tr w:rsidR="00ED783F" w14:paraId="0F7FA1C3" w14:textId="77777777" w:rsidTr="00ED783F">
        <w:trPr>
          <w:trHeight w:val="98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798CC2E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</w:t>
            </w:r>
            <w:r w:rsidRPr="00423DDA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</w:rPr>
              <w:object w:dxaOrig="340" w:dyaOrig="380" w14:anchorId="1D5894E1">
                <v:shape id="_x0000_i1101" type="#_x0000_t75" style="width:14.25pt;height:21.75pt" o:ole="">
                  <v:imagedata r:id="rId136" o:title=""/>
                </v:shape>
                <o:OLEObject Type="Embed" ProgID="Equation.DSMT4" ShapeID="_x0000_i1101" DrawAspect="Content" ObjectID="_1681031679" r:id="rId153"/>
              </w:objec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Па</w:t>
            </w:r>
          </w:p>
          <w:p w14:paraId="6BDDFB97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E09CBDD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</w:rPr>
              <w:object w:dxaOrig="279" w:dyaOrig="380" w14:anchorId="6A544577">
                <v:shape id="_x0000_i1102" type="#_x0000_t75" style="width:14.25pt;height:21.75pt" o:ole="">
                  <v:imagedata r:id="rId138" o:title=""/>
                </v:shape>
                <o:OLEObject Type="Embed" ProgID="Equation.DSMT4" ShapeID="_x0000_i1102" DrawAspect="Content" ObjectID="_1681031680" r:id="rId154"/>
              </w:object>
            </w: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proofErr w:type="gram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A871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30F0B1A5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E26E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3A8A677C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CB7F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1B7BC3F8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CC18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56B7AE1A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F2C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71B0321E" w14:textId="77777777" w:rsidR="00ED783F" w:rsidRPr="00423DDA" w:rsidRDefault="00ED783F" w:rsidP="00ED783F">
            <w:pPr>
              <w:pStyle w:val="a6"/>
              <w:widowControl w:val="0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23DD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10,0</w:t>
            </w:r>
          </w:p>
        </w:tc>
      </w:tr>
      <w:tr w:rsidR="001C0099" w14:paraId="7AACA03A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68DE" w14:textId="77777777" w:rsidR="001C0099" w:rsidRPr="00ED783F" w:rsidRDefault="001C0099" w:rsidP="00ED783F">
            <w:r w:rsidRPr="00ED783F">
              <w:t>250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DAE0" w14:textId="77777777" w:rsidR="001C0099" w:rsidRPr="00ED783F" w:rsidRDefault="001C0099" w:rsidP="00ED783F">
            <w:r w:rsidRPr="00ED783F">
              <w:t>0,3193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8F21" w14:textId="77777777" w:rsidR="001C0099" w:rsidRPr="00ED783F" w:rsidRDefault="001C0099" w:rsidP="00ED783F">
            <w:r w:rsidRPr="00ED783F">
              <w:t>0,3195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B0F7" w14:textId="77777777" w:rsidR="001C0099" w:rsidRPr="00ED783F" w:rsidRDefault="001C0099" w:rsidP="00ED783F">
            <w:r w:rsidRPr="00ED783F">
              <w:t>0,3196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D49D" w14:textId="77777777" w:rsidR="001C0099" w:rsidRPr="00ED783F" w:rsidRDefault="001C0099" w:rsidP="00ED783F">
            <w:r w:rsidRPr="00ED783F">
              <w:t>0,3197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5F8E" w14:textId="77777777" w:rsidR="001C0099" w:rsidRPr="00ED783F" w:rsidRDefault="001C0099" w:rsidP="00ED783F">
            <w:r w:rsidRPr="00ED783F">
              <w:t>0,3198</w:t>
            </w:r>
          </w:p>
        </w:tc>
      </w:tr>
      <w:tr w:rsidR="001C0099" w14:paraId="01B5FF78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283" w14:textId="77777777" w:rsidR="001C0099" w:rsidRPr="00ED783F" w:rsidRDefault="001C0099" w:rsidP="00ED783F">
            <w:r w:rsidRPr="00ED783F">
              <w:t>260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F5BA" w14:textId="77777777" w:rsidR="001C0099" w:rsidRPr="00ED783F" w:rsidRDefault="001C0099" w:rsidP="00ED783F">
            <w:r w:rsidRPr="00ED783F">
              <w:t>0,3191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CE1F" w14:textId="77777777" w:rsidR="001C0099" w:rsidRPr="00ED783F" w:rsidRDefault="001C0099" w:rsidP="00ED783F">
            <w:r w:rsidRPr="00ED783F">
              <w:t>0,3192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1DCE" w14:textId="77777777" w:rsidR="001C0099" w:rsidRPr="00ED783F" w:rsidRDefault="001C0099" w:rsidP="00ED783F">
            <w:r w:rsidRPr="00ED783F">
              <w:t>0,3194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378F" w14:textId="77777777" w:rsidR="001C0099" w:rsidRPr="00ED783F" w:rsidRDefault="001C0099" w:rsidP="00ED783F">
            <w:r w:rsidRPr="00ED783F">
              <w:t>0,3195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CFA" w14:textId="77777777" w:rsidR="001C0099" w:rsidRPr="00ED783F" w:rsidRDefault="001C0099" w:rsidP="00ED783F">
            <w:r w:rsidRPr="00ED783F">
              <w:t>0,3196</w:t>
            </w:r>
          </w:p>
        </w:tc>
      </w:tr>
      <w:tr w:rsidR="001C0099" w14:paraId="1943F066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609B" w14:textId="77777777" w:rsidR="001C0099" w:rsidRPr="00ED783F" w:rsidRDefault="001C0099" w:rsidP="00ED783F">
            <w:r w:rsidRPr="00ED783F">
              <w:t>270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F51F" w14:textId="77777777" w:rsidR="001C0099" w:rsidRPr="00ED783F" w:rsidRDefault="001C0099" w:rsidP="00ED783F">
            <w:r w:rsidRPr="00ED783F">
              <w:t>0,3188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9CCD" w14:textId="77777777" w:rsidR="001C0099" w:rsidRPr="00ED783F" w:rsidRDefault="001C0099" w:rsidP="00ED783F">
            <w:r w:rsidRPr="00ED783F">
              <w:t>0,3190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5BB" w14:textId="77777777" w:rsidR="001C0099" w:rsidRPr="00ED783F" w:rsidRDefault="001C0099" w:rsidP="00ED783F">
            <w:r w:rsidRPr="00ED783F">
              <w:t>0,3192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7F28" w14:textId="77777777" w:rsidR="001C0099" w:rsidRPr="00ED783F" w:rsidRDefault="001C0099" w:rsidP="00ED783F">
            <w:r w:rsidRPr="00ED783F">
              <w:t>0,3193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DDB3" w14:textId="77777777" w:rsidR="001C0099" w:rsidRPr="00ED783F" w:rsidRDefault="001C0099" w:rsidP="00ED783F">
            <w:r w:rsidRPr="00ED783F">
              <w:t>0,3194</w:t>
            </w:r>
          </w:p>
        </w:tc>
      </w:tr>
      <w:tr w:rsidR="001C0099" w14:paraId="7AEA8B3A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40C2" w14:textId="77777777" w:rsidR="001C0099" w:rsidRPr="00ED783F" w:rsidRDefault="001C0099" w:rsidP="00ED783F">
            <w:r w:rsidRPr="00ED783F">
              <w:t>280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4C29" w14:textId="77777777" w:rsidR="001C0099" w:rsidRPr="00ED783F" w:rsidRDefault="001C0099" w:rsidP="00ED783F">
            <w:r w:rsidRPr="00ED783F">
              <w:t>0,3186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9A23" w14:textId="77777777" w:rsidR="001C0099" w:rsidRPr="00ED783F" w:rsidRDefault="001C0099" w:rsidP="00ED783F">
            <w:r w:rsidRPr="00ED783F">
              <w:t>0,3188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F101" w14:textId="77777777" w:rsidR="001C0099" w:rsidRPr="00ED783F" w:rsidRDefault="001C0099" w:rsidP="00ED783F">
            <w:r w:rsidRPr="00ED783F">
              <w:t>0,3190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875B" w14:textId="77777777" w:rsidR="001C0099" w:rsidRPr="00ED783F" w:rsidRDefault="001C0099" w:rsidP="00ED783F">
            <w:r w:rsidRPr="00ED783F">
              <w:t>0,3191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9FA6" w14:textId="77777777" w:rsidR="001C0099" w:rsidRPr="00ED783F" w:rsidRDefault="001C0099" w:rsidP="00ED783F">
            <w:r w:rsidRPr="00ED783F">
              <w:t>0,3192</w:t>
            </w:r>
          </w:p>
        </w:tc>
      </w:tr>
      <w:tr w:rsidR="001C0099" w14:paraId="7B9A5FCC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2DCE" w14:textId="77777777" w:rsidR="001C0099" w:rsidRPr="00ED783F" w:rsidRDefault="001C0099" w:rsidP="00ED783F">
            <w:r w:rsidRPr="00ED783F">
              <w:t>290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E386" w14:textId="77777777" w:rsidR="001C0099" w:rsidRPr="00ED783F" w:rsidRDefault="001C0099" w:rsidP="00ED783F">
            <w:r w:rsidRPr="00ED783F">
              <w:t>0,3184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3B2F" w14:textId="77777777" w:rsidR="001C0099" w:rsidRPr="00ED783F" w:rsidRDefault="001C0099" w:rsidP="00ED783F">
            <w:r w:rsidRPr="00ED783F">
              <w:t>0,3186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5A0F" w14:textId="77777777" w:rsidR="001C0099" w:rsidRPr="00ED783F" w:rsidRDefault="001C0099" w:rsidP="00ED783F">
            <w:r w:rsidRPr="00ED783F">
              <w:t>0,3187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BF14" w14:textId="77777777" w:rsidR="001C0099" w:rsidRPr="00ED783F" w:rsidRDefault="001C0099" w:rsidP="00ED783F">
            <w:r w:rsidRPr="00ED783F">
              <w:t>0,3188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1CA3" w14:textId="77777777" w:rsidR="001C0099" w:rsidRPr="00ED783F" w:rsidRDefault="001C0099" w:rsidP="00ED783F">
            <w:r w:rsidRPr="00ED783F">
              <w:t>0,3189</w:t>
            </w:r>
          </w:p>
        </w:tc>
      </w:tr>
      <w:tr w:rsidR="001C0099" w14:paraId="31E39D1B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09FF" w14:textId="77777777" w:rsidR="001C0099" w:rsidRPr="00ED783F" w:rsidRDefault="001C0099" w:rsidP="00ED783F">
            <w:r w:rsidRPr="00ED783F">
              <w:t>300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6343" w14:textId="77777777" w:rsidR="001C0099" w:rsidRPr="00ED783F" w:rsidRDefault="001C0099" w:rsidP="00ED783F">
            <w:r w:rsidRPr="00ED783F">
              <w:t>0,3182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345" w14:textId="77777777" w:rsidR="001C0099" w:rsidRPr="00ED783F" w:rsidRDefault="001C0099" w:rsidP="00ED783F">
            <w:r w:rsidRPr="00ED783F">
              <w:t>0,3184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B76B" w14:textId="77777777" w:rsidR="001C0099" w:rsidRPr="00ED783F" w:rsidRDefault="001C0099" w:rsidP="00ED783F">
            <w:r w:rsidRPr="00ED783F">
              <w:t>0,3185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62F" w14:textId="77777777" w:rsidR="001C0099" w:rsidRPr="00ED783F" w:rsidRDefault="001C0099" w:rsidP="00ED783F">
            <w:r w:rsidRPr="00ED783F">
              <w:t>0,3186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4965" w14:textId="77777777" w:rsidR="001C0099" w:rsidRPr="00ED783F" w:rsidRDefault="001C0099" w:rsidP="00ED783F">
            <w:r w:rsidRPr="00ED783F">
              <w:t>0,3187</w:t>
            </w:r>
          </w:p>
        </w:tc>
      </w:tr>
      <w:tr w:rsidR="00A56411" w14:paraId="1430196C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E091" w14:textId="77777777" w:rsidR="00A56411" w:rsidRPr="00ED783F" w:rsidRDefault="00A56411" w:rsidP="00A56411">
            <w:r w:rsidRPr="00ED783F">
              <w:t>310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C04A" w14:textId="77777777" w:rsidR="00A56411" w:rsidRPr="00ED783F" w:rsidRDefault="00A56411" w:rsidP="00A56411">
            <w:r w:rsidRPr="00ED783F">
              <w:t>0,3180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B7C4" w14:textId="77777777" w:rsidR="00A56411" w:rsidRPr="00ED783F" w:rsidRDefault="00A56411" w:rsidP="00A56411">
            <w:r w:rsidRPr="00ED783F">
              <w:t>0,3182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AEB9" w14:textId="77777777" w:rsidR="00A56411" w:rsidRPr="00ED783F" w:rsidRDefault="00A56411" w:rsidP="00A56411">
            <w:r w:rsidRPr="00ED783F">
              <w:t>0,3183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C4DA" w14:textId="77777777" w:rsidR="00A56411" w:rsidRPr="00ED783F" w:rsidRDefault="00A56411" w:rsidP="00A56411">
            <w:r w:rsidRPr="00ED783F">
              <w:t>0,3184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AA46" w14:textId="77777777" w:rsidR="00A56411" w:rsidRPr="00ED783F" w:rsidRDefault="00A56411" w:rsidP="00A56411">
            <w:r w:rsidRPr="00ED783F">
              <w:t>0,3185</w:t>
            </w:r>
          </w:p>
        </w:tc>
      </w:tr>
      <w:tr w:rsidR="00A56411" w14:paraId="1F4DE4EA" w14:textId="77777777" w:rsidTr="00ED783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FD7C" w14:textId="77777777" w:rsidR="00A56411" w:rsidRPr="00ED783F" w:rsidRDefault="00A56411" w:rsidP="00A56411">
            <w:r w:rsidRPr="00ED783F">
              <w:t>320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28D5" w14:textId="77777777" w:rsidR="00A56411" w:rsidRPr="00ED783F" w:rsidRDefault="00A56411" w:rsidP="00A56411">
            <w:r w:rsidRPr="00ED783F">
              <w:t>0,3177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25A" w14:textId="77777777" w:rsidR="00A56411" w:rsidRPr="00ED783F" w:rsidRDefault="00A56411" w:rsidP="00A56411">
            <w:r w:rsidRPr="00ED783F">
              <w:t>0,3179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61C5" w14:textId="77777777" w:rsidR="00A56411" w:rsidRPr="00ED783F" w:rsidRDefault="00A56411" w:rsidP="00A56411">
            <w:r w:rsidRPr="00ED783F">
              <w:t>0,3181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8BB3" w14:textId="77777777" w:rsidR="00A56411" w:rsidRPr="00ED783F" w:rsidRDefault="00A56411" w:rsidP="00A56411">
            <w:r w:rsidRPr="00ED783F">
              <w:t>0,3182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104B" w14:textId="77777777" w:rsidR="00A56411" w:rsidRPr="00ED783F" w:rsidRDefault="00A56411" w:rsidP="00A56411">
            <w:r w:rsidRPr="00ED783F">
              <w:t>0,3183</w:t>
            </w:r>
          </w:p>
        </w:tc>
      </w:tr>
    </w:tbl>
    <w:p w14:paraId="0A53AC6B" w14:textId="77777777" w:rsidR="00A56411" w:rsidRDefault="00A56411" w:rsidP="005C14EE">
      <w:pPr>
        <w:ind w:firstLine="709"/>
      </w:pPr>
    </w:p>
    <w:p w14:paraId="470A3C51" w14:textId="77777777" w:rsidR="005C14EE" w:rsidRDefault="001C0099" w:rsidP="005C14EE">
      <w:pPr>
        <w:ind w:firstLine="709"/>
      </w:pPr>
      <w:r w:rsidRPr="005C14EE">
        <w:lastRenderedPageBreak/>
        <w:t xml:space="preserve">Зависимости температуры, газовой постоянной в КС и массовой доли конденсированных частиц от начальной температуры </w:t>
      </w:r>
      <w:bookmarkEnd w:id="19"/>
      <w:r w:rsidR="00495A03" w:rsidRPr="005C14EE">
        <w:t xml:space="preserve">представлены на графическом листе № 5 курсового проекта. </w:t>
      </w:r>
      <w:r w:rsidR="005C14EE" w:rsidRPr="005C14EE">
        <w:t xml:space="preserve">Полный отчет расчетов представлен в Приложении А. </w:t>
      </w:r>
    </w:p>
    <w:p w14:paraId="6EB8D926" w14:textId="77777777" w:rsidR="006A1ED0" w:rsidRPr="0033582F" w:rsidRDefault="005C14EE" w:rsidP="00365244">
      <w:pPr>
        <w:ind w:firstLine="709"/>
      </w:pPr>
      <w:r w:rsidRPr="005C14EE">
        <w:t xml:space="preserve">Химический состав продуктов сгорания для температуры 298 К и давления 6 МПа представлен </w:t>
      </w:r>
      <w:r w:rsidR="003C7AF7">
        <w:t>в Приложении Б</w:t>
      </w:r>
      <w:r w:rsidRPr="005C14EE">
        <w:t>.</w:t>
      </w:r>
    </w:p>
    <w:p w14:paraId="446F6BF5" w14:textId="77777777" w:rsidR="00C03460" w:rsidRDefault="00A608DF" w:rsidP="00673043">
      <w:pPr>
        <w:pStyle w:val="2"/>
      </w:pPr>
      <w:bookmarkStart w:id="24" w:name="_Toc10679318"/>
      <w:r>
        <w:t xml:space="preserve">4.5. </w:t>
      </w:r>
      <w:r w:rsidR="00C03460">
        <w:t>Расчет равновесной температуры</w:t>
      </w:r>
      <w:bookmarkEnd w:id="24"/>
    </w:p>
    <w:p w14:paraId="018D783D" w14:textId="77777777" w:rsidR="00D364C1" w:rsidRDefault="00D364C1" w:rsidP="00A56411">
      <w:pPr>
        <w:ind w:firstLine="709"/>
        <w:rPr>
          <w:del w:id="25" w:author="Александр Сергиенко" w:date="2019-06-01T21:12:00Z"/>
          <w:b/>
        </w:rPr>
      </w:pPr>
      <w:bookmarkStart w:id="26" w:name="_Hlk10480967"/>
      <w:r>
        <w:t xml:space="preserve">В данной курсовой работе необходимо рассчитать температуры заполнения (начальной и конечной), а </w:t>
      </w:r>
      <w:del w:id="27" w:author="Александр Сергиенко" w:date="2019-06-01T21:12:00Z">
        <w:r>
          <w:delText>так же</w:delText>
        </w:r>
      </w:del>
      <w:ins w:id="28" w:author="Александр Сергиенко" w:date="2019-06-01T21:12:00Z">
        <w:r>
          <w:t>также</w:t>
        </w:r>
      </w:ins>
      <w:r>
        <w:t xml:space="preserve"> равновесные температуры системы корпус – заряд в зависимости от давления полимеризации, давления отсечки и температуры полимеризации в процессе заливки СТРТ в корпус.</w:t>
      </w:r>
      <w:bookmarkEnd w:id="26"/>
    </w:p>
    <w:p w14:paraId="2B4A74A8" w14:textId="77777777" w:rsidR="00D364C1" w:rsidRDefault="00D364C1" w:rsidP="00D364C1">
      <w:pPr>
        <w:tabs>
          <w:tab w:val="center" w:pos="4678"/>
          <w:tab w:val="left" w:pos="7655"/>
          <w:tab w:val="right" w:pos="9356"/>
        </w:tabs>
        <w:ind w:left="708"/>
        <w:rPr>
          <w:ins w:id="29" w:author="Александр Сергиенко" w:date="2019-06-01T13:16:00Z"/>
          <w:b/>
          <w:szCs w:val="24"/>
        </w:rPr>
      </w:pPr>
    </w:p>
    <w:p w14:paraId="626A2939" w14:textId="77777777" w:rsidR="00D364C1" w:rsidRDefault="00D364C1" w:rsidP="00D364C1">
      <w:pPr>
        <w:tabs>
          <w:tab w:val="center" w:pos="4678"/>
          <w:tab w:val="left" w:pos="7655"/>
          <w:tab w:val="right" w:pos="9356"/>
        </w:tabs>
        <w:ind w:left="708"/>
        <w:rPr>
          <w:b/>
          <w:szCs w:val="24"/>
        </w:rPr>
      </w:pPr>
      <w:r>
        <w:rPr>
          <w:b/>
          <w:szCs w:val="24"/>
        </w:rPr>
        <w:t>Исходные данные:</w:t>
      </w:r>
    </w:p>
    <w:p w14:paraId="1DBC4D08" w14:textId="77777777" w:rsidR="00D364C1" w:rsidRDefault="00D364C1" w:rsidP="00D364C1">
      <w:pPr>
        <w:tabs>
          <w:tab w:val="center" w:pos="4678"/>
          <w:tab w:val="left" w:pos="7655"/>
          <w:tab w:val="right" w:pos="9356"/>
        </w:tabs>
        <w:ind w:left="708"/>
        <w:rPr>
          <w:szCs w:val="24"/>
        </w:rPr>
      </w:pPr>
      <w:r>
        <w:rPr>
          <w:szCs w:val="24"/>
        </w:rPr>
        <w:t>Геометрические параметры заряда и корпуса:</w:t>
      </w:r>
    </w:p>
    <w:p w14:paraId="5BE3FB7B" w14:textId="77777777" w:rsidR="00D364C1" w:rsidRPr="00D364C1" w:rsidRDefault="00D364C1" w:rsidP="008F051C">
      <w:r w:rsidRPr="00D364C1">
        <w:t xml:space="preserve">внутренний радиус заряда </w:t>
      </w:r>
      <w:r w:rsidR="00B27EF2">
        <w:rPr>
          <w:position w:val="-12"/>
        </w:rPr>
        <w:object w:dxaOrig="2120" w:dyaOrig="420" w14:anchorId="3DF9DC3E">
          <v:shape id="_x0000_i1103" type="#_x0000_t75" style="width:108pt;height:21.75pt" o:ole="">
            <v:imagedata r:id="rId155" o:title=""/>
          </v:shape>
          <o:OLEObject Type="Embed" ProgID="Equation.DSMT4" ShapeID="_x0000_i1103" DrawAspect="Content" ObjectID="_1681031681" r:id="rId156"/>
        </w:object>
      </w:r>
      <w:r>
        <w:t>,</w:t>
      </w:r>
      <w:r w:rsidRPr="00D364C1">
        <w:t xml:space="preserve"> </w:t>
      </w:r>
    </w:p>
    <w:p w14:paraId="543373C6" w14:textId="77777777" w:rsidR="00D364C1" w:rsidRPr="00D364C1" w:rsidRDefault="00D364C1" w:rsidP="008F051C">
      <w:r w:rsidRPr="00D364C1">
        <w:t xml:space="preserve">внешний радиус заряда </w:t>
      </w:r>
      <w:r w:rsidR="00B27EF2">
        <w:rPr>
          <w:position w:val="-12"/>
        </w:rPr>
        <w:object w:dxaOrig="2060" w:dyaOrig="420" w14:anchorId="35831396">
          <v:shape id="_x0000_i1104" type="#_x0000_t75" style="width:101.25pt;height:21.75pt" o:ole="">
            <v:imagedata r:id="rId157" o:title=""/>
          </v:shape>
          <o:OLEObject Type="Embed" ProgID="Equation.DSMT4" ShapeID="_x0000_i1104" DrawAspect="Content" ObjectID="_1681031682" r:id="rId158"/>
        </w:object>
      </w:r>
      <w:r>
        <w:t>,</w:t>
      </w:r>
    </w:p>
    <w:p w14:paraId="54ED67D1" w14:textId="77777777" w:rsidR="00D364C1" w:rsidRPr="00D364C1" w:rsidRDefault="00D364C1" w:rsidP="008F051C">
      <w:r w:rsidRPr="00D364C1">
        <w:t xml:space="preserve">внешний радиус корпуса </w:t>
      </w:r>
      <w:r w:rsidR="00B27EF2" w:rsidRPr="00D364C1">
        <w:rPr>
          <w:position w:val="-12"/>
        </w:rPr>
        <w:object w:dxaOrig="2060" w:dyaOrig="420" w14:anchorId="00932BE6">
          <v:shape id="_x0000_i1105" type="#_x0000_t75" style="width:102pt;height:21.75pt" o:ole="">
            <v:imagedata r:id="rId159" o:title=""/>
          </v:shape>
          <o:OLEObject Type="Embed" ProgID="Equation.DSMT4" ShapeID="_x0000_i1105" DrawAspect="Content" ObjectID="_1681031683" r:id="rId160"/>
        </w:object>
      </w:r>
      <w:r>
        <w:t>.</w:t>
      </w:r>
    </w:p>
    <w:p w14:paraId="32B4A48E" w14:textId="77777777" w:rsidR="00D364C1" w:rsidRDefault="00D364C1" w:rsidP="00D364C1">
      <w:pPr>
        <w:tabs>
          <w:tab w:val="center" w:pos="4678"/>
          <w:tab w:val="left" w:pos="7655"/>
          <w:tab w:val="right" w:pos="9356"/>
        </w:tabs>
        <w:ind w:left="708"/>
        <w:rPr>
          <w:b/>
          <w:szCs w:val="24"/>
        </w:rPr>
      </w:pPr>
      <w:r>
        <w:rPr>
          <w:b/>
          <w:szCs w:val="24"/>
        </w:rPr>
        <w:t>Механические свойства материала корпуса:</w:t>
      </w:r>
    </w:p>
    <w:p w14:paraId="57199714" w14:textId="77777777" w:rsidR="00D364C1" w:rsidRPr="00742665" w:rsidRDefault="00D364C1" w:rsidP="0074266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42665">
        <w:rPr>
          <w:rFonts w:ascii="Times New Roman" w:hAnsi="Times New Roman" w:cs="Times New Roman"/>
          <w:sz w:val="28"/>
          <w:szCs w:val="28"/>
        </w:rPr>
        <w:t>Модуль Юнга:</w:t>
      </w:r>
    </w:p>
    <w:p w14:paraId="0BC5BCA6" w14:textId="77777777" w:rsidR="00D364C1" w:rsidRPr="00D364C1" w:rsidRDefault="00D364C1" w:rsidP="00D364C1">
      <w:pPr>
        <w:tabs>
          <w:tab w:val="center" w:pos="4678"/>
          <w:tab w:val="left" w:pos="7655"/>
          <w:tab w:val="right" w:pos="9356"/>
        </w:tabs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 окружном направлении: </w:t>
      </w:r>
      <w:r>
        <w:rPr>
          <w:rFonts w:cs="Times New Roman"/>
          <w:position w:val="-12"/>
          <w:szCs w:val="28"/>
        </w:rPr>
        <w:object w:dxaOrig="1920" w:dyaOrig="420" w14:anchorId="2907D832">
          <v:shape id="_x0000_i1106" type="#_x0000_t75" style="width:93.75pt;height:21.75pt" o:ole="">
            <v:imagedata r:id="rId161" o:title=""/>
          </v:shape>
          <o:OLEObject Type="Embed" ProgID="Equation.DSMT4" ShapeID="_x0000_i1106" DrawAspect="Content" ObjectID="_1681031684" r:id="rId162"/>
        </w:object>
      </w:r>
      <w:r>
        <w:rPr>
          <w:rFonts w:cs="Times New Roman"/>
          <w:szCs w:val="28"/>
        </w:rPr>
        <w:t xml:space="preserve"> </w:t>
      </w:r>
      <w:r w:rsidRPr="00D364C1">
        <w:rPr>
          <w:rFonts w:cs="Times New Roman"/>
          <w:szCs w:val="28"/>
        </w:rPr>
        <w:t>,</w:t>
      </w:r>
    </w:p>
    <w:p w14:paraId="3BE2F2BD" w14:textId="77777777" w:rsidR="00D364C1" w:rsidRPr="00D364C1" w:rsidRDefault="00D364C1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осевом направлении: </w:t>
      </w:r>
      <w:r>
        <w:rPr>
          <w:rFonts w:cs="Times New Roman"/>
          <w:position w:val="-12"/>
          <w:sz w:val="28"/>
          <w:szCs w:val="28"/>
        </w:rPr>
        <w:object w:dxaOrig="1939" w:dyaOrig="420" w14:anchorId="2CFDAE23">
          <v:shape id="_x0000_i1107" type="#_x0000_t75" style="width:100.5pt;height:21.75pt" o:ole="">
            <v:imagedata r:id="rId163" o:title=""/>
          </v:shape>
          <o:OLEObject Type="Embed" ProgID="Equation.DSMT4" ShapeID="_x0000_i1107" DrawAspect="Content" ObjectID="_1681031685" r:id="rId164"/>
        </w:object>
      </w:r>
      <w:r w:rsidR="000C6DB7" w:rsidRPr="00BD64EF">
        <w:rPr>
          <w:rFonts w:ascii="Times New Roman" w:hAnsi="Times New Roman" w:cs="Times New Roman"/>
          <w:sz w:val="28"/>
          <w:szCs w:val="28"/>
        </w:rPr>
        <w:t>,</w:t>
      </w:r>
    </w:p>
    <w:p w14:paraId="0C870C9D" w14:textId="77777777" w:rsidR="00D364C1" w:rsidRDefault="00D364C1" w:rsidP="00D364C1">
      <w:pPr>
        <w:pStyle w:val="a6"/>
        <w:numPr>
          <w:ilvl w:val="0"/>
          <w:numId w:val="18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Пуассона:</w:t>
      </w:r>
      <w:r w:rsidR="00B27EF2" w:rsidRPr="00B27EF2">
        <w:rPr>
          <w:rFonts w:ascii="Times New Roman" w:hAnsi="Times New Roman" w:cs="Times New Roman"/>
          <w:position w:val="-12"/>
          <w:sz w:val="28"/>
          <w:szCs w:val="28"/>
        </w:rPr>
        <w:object w:dxaOrig="920" w:dyaOrig="380" w14:anchorId="1B0E4DFF">
          <v:shape id="_x0000_i1108" type="#_x0000_t75" style="width:45.75pt;height:18.75pt" o:ole="">
            <v:imagedata r:id="rId165" o:title=""/>
          </v:shape>
          <o:OLEObject Type="Embed" ProgID="Equation.DSMT4" ShapeID="_x0000_i1108" DrawAspect="Content" ObjectID="_1681031686" r:id="rId16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FB8F3E" w14:textId="77777777" w:rsidR="00D364C1" w:rsidRDefault="00D364C1" w:rsidP="00D364C1">
      <w:pPr>
        <w:pStyle w:val="a6"/>
        <w:numPr>
          <w:ilvl w:val="0"/>
          <w:numId w:val="18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разрушения:</w:t>
      </w:r>
      <w:r w:rsidR="00B27EF2" w:rsidRPr="00B27EF2">
        <w:rPr>
          <w:rFonts w:ascii="Times New Roman" w:hAnsi="Times New Roman" w:cs="Times New Roman"/>
          <w:position w:val="-12"/>
          <w:sz w:val="28"/>
          <w:szCs w:val="28"/>
        </w:rPr>
        <w:object w:dxaOrig="1820" w:dyaOrig="380" w14:anchorId="0ED2E03B">
          <v:shape id="_x0000_i1109" type="#_x0000_t75" style="width:90.75pt;height:18.75pt" o:ole="">
            <v:imagedata r:id="rId167" o:title=""/>
          </v:shape>
          <o:OLEObject Type="Embed" ProgID="Equation.DSMT4" ShapeID="_x0000_i1109" DrawAspect="Content" ObjectID="_1681031687" r:id="rId16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31DCE" w14:textId="77777777" w:rsidR="00D364C1" w:rsidRDefault="00D364C1" w:rsidP="00D364C1">
      <w:pPr>
        <w:pStyle w:val="a6"/>
        <w:numPr>
          <w:ilvl w:val="0"/>
          <w:numId w:val="18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запаса прочности:</w:t>
      </w:r>
      <w:r w:rsidR="00742665" w:rsidRPr="00742665">
        <w:rPr>
          <w:position w:val="-12"/>
        </w:rPr>
        <w:object w:dxaOrig="900" w:dyaOrig="380" w14:anchorId="4AF0F630">
          <v:shape id="_x0000_i1110" type="#_x0000_t75" style="width:45pt;height:18.75pt" o:ole="">
            <v:imagedata r:id="rId169" o:title=""/>
          </v:shape>
          <o:OLEObject Type="Embed" ProgID="Equation.DSMT4" ShapeID="_x0000_i1110" DrawAspect="Content" ObjectID="_1681031688" r:id="rId17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8B5155" w14:textId="77777777" w:rsidR="00D364C1" w:rsidRDefault="00D364C1" w:rsidP="00D364C1">
      <w:pPr>
        <w:pStyle w:val="a6"/>
        <w:numPr>
          <w:ilvl w:val="0"/>
          <w:numId w:val="18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Температурный коэффициент линейного расширения:</w:t>
      </w:r>
    </w:p>
    <w:p w14:paraId="59BC207D" w14:textId="77777777" w:rsidR="00D364C1" w:rsidRDefault="00D364C1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в окружном направлении: </w:t>
      </w:r>
      <w:r w:rsidR="008929E6">
        <w:rPr>
          <w:rFonts w:ascii="Times New Roman" w:hAnsi="Times New Roman" w:cs="Times New Roman"/>
          <w:position w:val="-12"/>
          <w:sz w:val="28"/>
          <w:szCs w:val="28"/>
        </w:rPr>
        <w:object w:dxaOrig="1820" w:dyaOrig="420" w14:anchorId="19215ADB">
          <v:shape id="_x0000_i1111" type="#_x0000_t75" style="width:93.75pt;height:21.75pt" o:ole="">
            <v:imagedata r:id="rId171" o:title=""/>
          </v:shape>
          <o:OLEObject Type="Embed" ProgID="Equation.DSMT4" ShapeID="_x0000_i1111" DrawAspect="Content" ObjectID="_1681031689" r:id="rId172"/>
        </w:object>
      </w:r>
      <w:r w:rsidR="000C6DB7" w:rsidRPr="00BD64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749EE" w14:textId="77777777" w:rsidR="00D364C1" w:rsidRDefault="00D364C1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осевом направлении: </w:t>
      </w:r>
      <w:r w:rsidR="008929E6">
        <w:rPr>
          <w:rFonts w:ascii="Times New Roman" w:hAnsi="Times New Roman" w:cs="Times New Roman"/>
          <w:position w:val="-12"/>
          <w:sz w:val="28"/>
          <w:szCs w:val="28"/>
        </w:rPr>
        <w:object w:dxaOrig="1840" w:dyaOrig="420" w14:anchorId="2FA74366">
          <v:shape id="_x0000_i1112" type="#_x0000_t75" style="width:93.75pt;height:21.75pt" o:ole="">
            <v:imagedata r:id="rId173" o:title=""/>
          </v:shape>
          <o:OLEObject Type="Embed" ProgID="Equation.DSMT4" ShapeID="_x0000_i1112" DrawAspect="Content" ObjectID="_1681031690" r:id="rId174"/>
        </w:object>
      </w:r>
      <w:r w:rsidR="000C6DB7" w:rsidRPr="00BD64EF">
        <w:rPr>
          <w:rFonts w:ascii="Times New Roman" w:hAnsi="Times New Roman" w:cs="Times New Roman"/>
          <w:sz w:val="28"/>
          <w:szCs w:val="28"/>
        </w:rPr>
        <w:t>,</w:t>
      </w:r>
    </w:p>
    <w:p w14:paraId="611C063A" w14:textId="77777777" w:rsidR="00D364C1" w:rsidRDefault="00D364C1" w:rsidP="00D364C1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деформация корпуса:</w:t>
      </w:r>
    </w:p>
    <w:p w14:paraId="0B27C5F3" w14:textId="77777777" w:rsidR="00D364C1" w:rsidRDefault="00D364C1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окружном направлении:</w:t>
      </w:r>
      <w:r w:rsidR="00742665" w:rsidRPr="00742665">
        <w:rPr>
          <w:position w:val="-12"/>
        </w:rPr>
        <w:object w:dxaOrig="1380" w:dyaOrig="380" w14:anchorId="3ED1709A">
          <v:shape id="_x0000_i1113" type="#_x0000_t75" style="width:69pt;height:18.75pt" o:ole="">
            <v:imagedata r:id="rId175" o:title=""/>
          </v:shape>
          <o:OLEObject Type="Embed" ProgID="Equation.DSMT4" ShapeID="_x0000_i1113" DrawAspect="Content" ObjectID="_1681031691" r:id="rId176"/>
        </w:object>
      </w:r>
      <w:r w:rsidR="000C6DB7" w:rsidRPr="000C6DB7">
        <w:rPr>
          <w:rFonts w:ascii="Times New Roman" w:hAnsi="Times New Roman" w:cs="Times New Roman"/>
          <w:sz w:val="28"/>
          <w:szCs w:val="28"/>
        </w:rPr>
        <w:t>,</w:t>
      </w:r>
    </w:p>
    <w:p w14:paraId="0FE1BDD1" w14:textId="77777777" w:rsidR="00D364C1" w:rsidRPr="000C6DB7" w:rsidRDefault="00D364C1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осевом направлении: </w:t>
      </w:r>
      <w:r w:rsidR="00742665" w:rsidRPr="00742665">
        <w:rPr>
          <w:position w:val="-12"/>
        </w:rPr>
        <w:object w:dxaOrig="1400" w:dyaOrig="380" w14:anchorId="03D9A7E7">
          <v:shape id="_x0000_i1114" type="#_x0000_t75" style="width:69.75pt;height:18.75pt" o:ole="">
            <v:imagedata r:id="rId177" o:title=""/>
          </v:shape>
          <o:OLEObject Type="Embed" ProgID="Equation.DSMT4" ShapeID="_x0000_i1114" DrawAspect="Content" ObjectID="_1681031692" r:id="rId178"/>
        </w:object>
      </w:r>
      <w:r w:rsidR="000C6DB7" w:rsidRPr="000C6DB7">
        <w:rPr>
          <w:rFonts w:ascii="Times New Roman" w:hAnsi="Times New Roman" w:cs="Times New Roman"/>
          <w:sz w:val="28"/>
          <w:szCs w:val="28"/>
        </w:rPr>
        <w:t>,</w:t>
      </w:r>
    </w:p>
    <w:p w14:paraId="623BB9CA" w14:textId="77777777" w:rsidR="00D364C1" w:rsidRDefault="00D364C1" w:rsidP="000C6DB7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Механические свойства топлива:</w:t>
      </w:r>
    </w:p>
    <w:p w14:paraId="2853636F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Юнга: </w:t>
      </w:r>
      <w:r w:rsidR="000C6DB7" w:rsidRPr="000C6DB7">
        <w:rPr>
          <w:rFonts w:ascii="Times New Roman" w:hAnsi="Times New Roman" w:cs="Times New Roman"/>
          <w:position w:val="-12"/>
          <w:sz w:val="28"/>
          <w:szCs w:val="28"/>
        </w:rPr>
        <w:object w:dxaOrig="2120" w:dyaOrig="420" w14:anchorId="500B083B">
          <v:shape id="_x0000_i1115" type="#_x0000_t75" style="width:108pt;height:21.75pt" o:ole="">
            <v:imagedata r:id="rId179" o:title=""/>
          </v:shape>
          <o:OLEObject Type="Embed" ProgID="Equation.DSMT4" ShapeID="_x0000_i1115" DrawAspect="Content" ObjectID="_1681031693" r:id="rId180"/>
        </w:object>
      </w:r>
      <w:r w:rsidR="000C6DB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1A6621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Пуассона топлива: </w:t>
      </w:r>
      <w:r w:rsidR="00C20454" w:rsidRPr="00C20454">
        <w:rPr>
          <w:position w:val="-12"/>
        </w:rPr>
        <w:object w:dxaOrig="1100" w:dyaOrig="380" w14:anchorId="5247ABEE">
          <v:shape id="_x0000_i1116" type="#_x0000_t75" style="width:54.75pt;height:18.75pt" o:ole="">
            <v:imagedata r:id="rId181" o:title=""/>
          </v:shape>
          <o:OLEObject Type="Embed" ProgID="Equation.DSMT4" ShapeID="_x0000_i1116" DrawAspect="Content" ObjectID="_1681031694" r:id="rId182"/>
        </w:object>
      </w:r>
      <w:r w:rsidR="000C6DB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CCBA6E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 разрушения топлива: </w:t>
      </w:r>
      <w:r w:rsidR="00C20454" w:rsidRPr="00C20454">
        <w:rPr>
          <w:position w:val="-12"/>
        </w:rPr>
        <w:object w:dxaOrig="1640" w:dyaOrig="380" w14:anchorId="229BA3E7">
          <v:shape id="_x0000_i1117" type="#_x0000_t75" style="width:81.75pt;height:18.75pt" o:ole="">
            <v:imagedata r:id="rId183" o:title=""/>
          </v:shape>
          <o:OLEObject Type="Embed" ProgID="Equation.DSMT4" ShapeID="_x0000_i1117" DrawAspect="Content" ObjectID="_1681031695" r:id="rId184"/>
        </w:object>
      </w:r>
      <w:r w:rsidR="000C6DB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E1901DF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запаса прочности:</w:t>
      </w:r>
      <w:r w:rsidR="00C20454" w:rsidRPr="00C20454">
        <w:rPr>
          <w:position w:val="-12"/>
        </w:rPr>
        <w:object w:dxaOrig="880" w:dyaOrig="380" w14:anchorId="47EB919C">
          <v:shape id="_x0000_i1118" type="#_x0000_t75" style="width:44.25pt;height:18.75pt" o:ole="">
            <v:imagedata r:id="rId185" o:title=""/>
          </v:shape>
          <o:OLEObject Type="Embed" ProgID="Equation.DSMT4" ShapeID="_x0000_i1118" DrawAspect="Content" ObjectID="_1681031696" r:id="rId186"/>
        </w:object>
      </w:r>
      <w:r w:rsidR="000C6DB7">
        <w:rPr>
          <w:rFonts w:ascii="Times New Roman" w:hAnsi="Times New Roman" w:cs="Times New Roman"/>
          <w:sz w:val="28"/>
          <w:szCs w:val="28"/>
        </w:rPr>
        <w:t>,</w:t>
      </w:r>
    </w:p>
    <w:p w14:paraId="5069C823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термического расширения: </w:t>
      </w:r>
      <w:r w:rsidR="000C6DB7" w:rsidRPr="000C6DB7">
        <w:rPr>
          <w:rFonts w:ascii="Times New Roman" w:hAnsi="Times New Roman" w:cs="Times New Roman"/>
          <w:position w:val="-12"/>
          <w:sz w:val="28"/>
          <w:szCs w:val="28"/>
        </w:rPr>
        <w:object w:dxaOrig="2040" w:dyaOrig="420" w14:anchorId="333DEC75">
          <v:shape id="_x0000_i1119" type="#_x0000_t75" style="width:100.5pt;height:21.75pt" o:ole="">
            <v:imagedata r:id="rId187" o:title=""/>
          </v:shape>
          <o:OLEObject Type="Embed" ProgID="Equation.DSMT4" ShapeID="_x0000_i1119" DrawAspect="Content" ObjectID="_1681031697" r:id="rId188"/>
        </w:object>
      </w:r>
      <w:r w:rsidR="000C6DB7">
        <w:rPr>
          <w:rFonts w:ascii="Times New Roman" w:hAnsi="Times New Roman" w:cs="Times New Roman"/>
          <w:sz w:val="28"/>
          <w:szCs w:val="28"/>
        </w:rPr>
        <w:t>,</w:t>
      </w:r>
    </w:p>
    <w:p w14:paraId="052FD7EF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Термическая усадка топлива: </w:t>
      </w:r>
      <w:r w:rsidR="000C6DB7" w:rsidRPr="000C6DB7">
        <w:rPr>
          <w:rFonts w:ascii="Times New Roman" w:hAnsi="Times New Roman" w:cs="Times New Roman"/>
          <w:position w:val="-16"/>
          <w:sz w:val="28"/>
          <w:szCs w:val="28"/>
        </w:rPr>
        <w:object w:dxaOrig="1640" w:dyaOrig="420" w14:anchorId="69A515B9">
          <v:shape id="_x0000_i1120" type="#_x0000_t75" style="width:79.5pt;height:21.75pt" o:ole="">
            <v:imagedata r:id="rId189" o:title=""/>
          </v:shape>
          <o:OLEObject Type="Embed" ProgID="Equation.DSMT4" ShapeID="_x0000_i1120" DrawAspect="Content" ObjectID="_1681031698" r:id="rId190"/>
        </w:object>
      </w:r>
      <w:r w:rsidR="000C6DB7">
        <w:rPr>
          <w:rFonts w:ascii="Times New Roman" w:hAnsi="Times New Roman" w:cs="Times New Roman"/>
          <w:sz w:val="28"/>
          <w:szCs w:val="28"/>
        </w:rPr>
        <w:t>,</w:t>
      </w:r>
    </w:p>
    <w:p w14:paraId="177BB0E9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Сжимаемость топливной массы: </w:t>
      </w:r>
      <w:r w:rsidR="000C6DB7" w:rsidRPr="000C6DB7">
        <w:rPr>
          <w:rFonts w:ascii="Times New Roman" w:hAnsi="Times New Roman" w:cs="Times New Roman"/>
          <w:position w:val="-12"/>
          <w:sz w:val="28"/>
          <w:szCs w:val="28"/>
        </w:rPr>
        <w:object w:dxaOrig="2180" w:dyaOrig="420" w14:anchorId="7D3F5682">
          <v:shape id="_x0000_i1121" type="#_x0000_t75" style="width:108pt;height:21.75pt" o:ole="">
            <v:imagedata r:id="rId191" o:title=""/>
          </v:shape>
          <o:OLEObject Type="Embed" ProgID="Equation.DSMT4" ShapeID="_x0000_i1121" DrawAspect="Content" ObjectID="_1681031699" r:id="rId192"/>
        </w:object>
      </w:r>
      <w:r w:rsidR="000C6DB7">
        <w:rPr>
          <w:rFonts w:ascii="Times New Roman" w:hAnsi="Times New Roman" w:cs="Times New Roman"/>
          <w:sz w:val="28"/>
          <w:szCs w:val="28"/>
        </w:rPr>
        <w:t>,</w:t>
      </w:r>
    </w:p>
    <w:p w14:paraId="7F3EA040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полимеризации:</w:t>
      </w:r>
      <w:r w:rsidR="00C20454" w:rsidRPr="00C20454">
        <w:rPr>
          <w:position w:val="-12"/>
        </w:rPr>
        <w:object w:dxaOrig="1460" w:dyaOrig="380" w14:anchorId="01E6C68C">
          <v:shape id="_x0000_i1122" type="#_x0000_t75" style="width:72.75pt;height:18.75pt" o:ole="">
            <v:imagedata r:id="rId193" o:title=""/>
          </v:shape>
          <o:OLEObject Type="Embed" ProgID="Equation.DSMT4" ShapeID="_x0000_i1122" DrawAspect="Content" ObjectID="_1681031700" r:id="rId194"/>
        </w:object>
      </w:r>
      <w:r w:rsidR="000C6DB7">
        <w:rPr>
          <w:rFonts w:ascii="Times New Roman" w:hAnsi="Times New Roman" w:cs="Times New Roman"/>
          <w:sz w:val="28"/>
          <w:szCs w:val="28"/>
        </w:rPr>
        <w:t>,</w:t>
      </w:r>
    </w:p>
    <w:p w14:paraId="2096ADA4" w14:textId="77777777" w:rsidR="00D364C1" w:rsidRDefault="00D364C1" w:rsidP="000C6DB7">
      <w:pPr>
        <w:pStyle w:val="a6"/>
        <w:numPr>
          <w:ilvl w:val="0"/>
          <w:numId w:val="19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отсечки:</w:t>
      </w:r>
      <w:r w:rsidR="00C20454" w:rsidRPr="00C20454">
        <w:rPr>
          <w:position w:val="-12"/>
        </w:rPr>
        <w:object w:dxaOrig="1680" w:dyaOrig="380" w14:anchorId="0D5B8C27">
          <v:shape id="_x0000_i1123" type="#_x0000_t75" style="width:84pt;height:18.75pt" o:ole="">
            <v:imagedata r:id="rId195" o:title=""/>
          </v:shape>
          <o:OLEObject Type="Embed" ProgID="Equation.DSMT4" ShapeID="_x0000_i1123" DrawAspect="Content" ObjectID="_1681031701" r:id="rId196"/>
        </w:object>
      </w:r>
      <w:r w:rsidR="00554A3F">
        <w:rPr>
          <w:rFonts w:ascii="Times New Roman" w:hAnsi="Times New Roman" w:cs="Times New Roman"/>
          <w:sz w:val="28"/>
          <w:szCs w:val="28"/>
        </w:rPr>
        <w:t>.</w:t>
      </w:r>
    </w:p>
    <w:p w14:paraId="4F901FC1" w14:textId="77777777" w:rsidR="00D364C1" w:rsidRDefault="00D364C1" w:rsidP="00554A3F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Механические свойства иглы:</w:t>
      </w:r>
    </w:p>
    <w:p w14:paraId="671F0B46" w14:textId="77777777" w:rsidR="00D364C1" w:rsidRPr="00554A3F" w:rsidRDefault="00D364C1" w:rsidP="00EA59CB">
      <w:pPr>
        <w:pStyle w:val="a6"/>
        <w:numPr>
          <w:ilvl w:val="0"/>
          <w:numId w:val="20"/>
        </w:numPr>
        <w:tabs>
          <w:tab w:val="center" w:pos="4678"/>
          <w:tab w:val="left" w:pos="7655"/>
          <w:tab w:val="right" w:pos="935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4A3F">
        <w:rPr>
          <w:rFonts w:ascii="Times New Roman" w:hAnsi="Times New Roman" w:cs="Times New Roman"/>
          <w:sz w:val="28"/>
          <w:szCs w:val="28"/>
        </w:rPr>
        <w:t xml:space="preserve">Коэффициент термического расширения: </w:t>
      </w:r>
      <w:r w:rsidR="00554A3F" w:rsidRPr="00554A3F">
        <w:rPr>
          <w:rFonts w:ascii="Times New Roman" w:hAnsi="Times New Roman" w:cs="Times New Roman"/>
          <w:position w:val="-12"/>
          <w:sz w:val="28"/>
          <w:szCs w:val="28"/>
        </w:rPr>
        <w:object w:dxaOrig="1939" w:dyaOrig="420" w14:anchorId="0C1C7CDB">
          <v:shape id="_x0000_i1124" type="#_x0000_t75" style="width:100.5pt;height:21.75pt" o:ole="">
            <v:imagedata r:id="rId197" o:title=""/>
          </v:shape>
          <o:OLEObject Type="Embed" ProgID="Equation.DSMT4" ShapeID="_x0000_i1124" DrawAspect="Content" ObjectID="_1681031702" r:id="rId198"/>
        </w:object>
      </w:r>
      <w:r w:rsidR="003772E0">
        <w:rPr>
          <w:rFonts w:ascii="Times New Roman" w:hAnsi="Times New Roman" w:cs="Times New Roman"/>
          <w:sz w:val="28"/>
          <w:szCs w:val="28"/>
        </w:rPr>
        <w:t>.</w:t>
      </w:r>
    </w:p>
    <w:p w14:paraId="2D00664E" w14:textId="77777777" w:rsidR="00D364C1" w:rsidRDefault="00D364C1" w:rsidP="00554A3F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безразмерных и размерных коэффициентов</w:t>
      </w:r>
    </w:p>
    <w:p w14:paraId="03618B11" w14:textId="77777777" w:rsidR="00A56411" w:rsidRDefault="001054A9" w:rsidP="00A56411">
      <w:r>
        <w:object w:dxaOrig="3720" w:dyaOrig="859" w14:anchorId="3BEE8905">
          <v:shape id="_x0000_i1125" type="#_x0000_t75" style="width:186.75pt;height:43.5pt" o:ole="">
            <v:imagedata r:id="rId199" o:title=""/>
          </v:shape>
          <o:OLEObject Type="Embed" ProgID="Equation.DSMT4" ShapeID="_x0000_i1125" DrawAspect="Content" ObjectID="_1681031703" r:id="rId200"/>
        </w:object>
      </w:r>
    </w:p>
    <w:p w14:paraId="5020BEA7" w14:textId="77777777" w:rsidR="00A56411" w:rsidRDefault="001054A9" w:rsidP="00A56411">
      <w:r>
        <w:object w:dxaOrig="3540" w:dyaOrig="859" w14:anchorId="490B45C7">
          <v:shape id="_x0000_i1126" type="#_x0000_t75" style="width:180pt;height:43.5pt" o:ole="">
            <v:imagedata r:id="rId201" o:title=""/>
          </v:shape>
          <o:OLEObject Type="Embed" ProgID="Equation.DSMT4" ShapeID="_x0000_i1126" DrawAspect="Content" ObjectID="_1681031704" r:id="rId202"/>
        </w:object>
      </w:r>
    </w:p>
    <w:p w14:paraId="133EDE58" w14:textId="77777777" w:rsidR="00A56411" w:rsidRDefault="00A56411" w:rsidP="00A56411"/>
    <w:p w14:paraId="6DE488FE" w14:textId="77777777" w:rsidR="00D364C1" w:rsidRDefault="00EA2194" w:rsidP="00A56411">
      <w:r>
        <w:rPr>
          <w:position w:val="-132"/>
        </w:rPr>
        <w:object w:dxaOrig="9279" w:dyaOrig="3000" w14:anchorId="5080CFA3">
          <v:shape id="_x0000_i1127" type="#_x0000_t75" style="width:460.5pt;height:151.5pt" o:ole="">
            <v:imagedata r:id="rId203" o:title=""/>
          </v:shape>
          <o:OLEObject Type="Embed" ProgID="Equation.DSMT4" ShapeID="_x0000_i1127" DrawAspect="Content" ObjectID="_1681031705" r:id="rId204"/>
        </w:object>
      </w:r>
    </w:p>
    <w:p w14:paraId="73686CDC" w14:textId="77777777" w:rsidR="00D364C1" w:rsidRDefault="00EA2194" w:rsidP="00EA2194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position w:val="-114"/>
          <w:sz w:val="28"/>
          <w:szCs w:val="24"/>
        </w:rPr>
        <w:object w:dxaOrig="7699" w:dyaOrig="2420" w14:anchorId="78AA9314">
          <v:shape id="_x0000_i1128" type="#_x0000_t75" style="width:388.5pt;height:122.25pt" o:ole="">
            <v:imagedata r:id="rId205" o:title=""/>
          </v:shape>
          <o:OLEObject Type="Embed" ProgID="Equation.DSMT4" ShapeID="_x0000_i1128" DrawAspect="Content" ObjectID="_1681031706" r:id="rId206"/>
        </w:object>
      </w:r>
    </w:p>
    <w:p w14:paraId="0825260B" w14:textId="77777777" w:rsidR="00D364C1" w:rsidRDefault="00EA2194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position w:val="-94"/>
          <w:sz w:val="28"/>
          <w:szCs w:val="24"/>
        </w:rPr>
        <w:object w:dxaOrig="7839" w:dyaOrig="2180" w14:anchorId="42D95190">
          <v:shape id="_x0000_i1129" type="#_x0000_t75" style="width:388.5pt;height:108pt" o:ole="">
            <v:imagedata r:id="rId207" o:title=""/>
          </v:shape>
          <o:OLEObject Type="Embed" ProgID="Equation.DSMT4" ShapeID="_x0000_i1129" DrawAspect="Content" ObjectID="_1681031707" r:id="rId208"/>
        </w:object>
      </w:r>
    </w:p>
    <w:p w14:paraId="143119B0" w14:textId="77777777" w:rsidR="00E94A1B" w:rsidRPr="00694C2A" w:rsidRDefault="00E94A1B" w:rsidP="00D04AE2">
      <w:pPr>
        <w:tabs>
          <w:tab w:val="center" w:pos="4678"/>
          <w:tab w:val="left" w:pos="7655"/>
          <w:tab w:val="right" w:pos="9356"/>
        </w:tabs>
        <w:ind w:left="708"/>
        <w:rPr>
          <w:ins w:id="30" w:author="Александр Сергиенко" w:date="2019-06-01T13:16:00Z"/>
          <w:rFonts w:cs="Times New Roman"/>
          <w:b/>
          <w:bCs/>
          <w:szCs w:val="24"/>
        </w:rPr>
      </w:pPr>
    </w:p>
    <w:p w14:paraId="3AB3366D" w14:textId="77777777" w:rsidR="00D364C1" w:rsidRPr="00694C2A" w:rsidRDefault="00D364C1" w:rsidP="00D04AE2">
      <w:pPr>
        <w:ind w:left="708"/>
        <w:rPr>
          <w:b/>
          <w:bCs/>
        </w:rPr>
      </w:pPr>
      <w:r w:rsidRPr="00694C2A">
        <w:rPr>
          <w:b/>
          <w:bCs/>
        </w:rPr>
        <w:t>Расчет предельного давления полимеризации</w:t>
      </w:r>
    </w:p>
    <w:p w14:paraId="083BC400" w14:textId="77777777" w:rsidR="00D364C1" w:rsidRDefault="005E7823" w:rsidP="00D364C1">
      <w:pPr>
        <w:tabs>
          <w:tab w:val="center" w:pos="4678"/>
          <w:tab w:val="left" w:pos="7655"/>
          <w:tab w:val="right" w:pos="9356"/>
        </w:tabs>
        <w:rPr>
          <w:rFonts w:cs="Times New Roman"/>
          <w:szCs w:val="24"/>
          <w:u w:val="single"/>
        </w:rPr>
      </w:pPr>
      <w:r>
        <w:rPr>
          <w:position w:val="-36"/>
        </w:rPr>
        <w:object w:dxaOrig="8480" w:dyaOrig="859" w14:anchorId="261ADF59">
          <v:shape id="_x0000_i1130" type="#_x0000_t75" style="width:424.5pt;height:43.5pt" o:ole="">
            <v:imagedata r:id="rId209" o:title=""/>
          </v:shape>
          <o:OLEObject Type="Embed" ProgID="Equation.DSMT4" ShapeID="_x0000_i1130" DrawAspect="Content" ObjectID="_1681031708" r:id="rId210"/>
        </w:object>
      </w:r>
    </w:p>
    <w:p w14:paraId="77DAE3A7" w14:textId="77777777" w:rsidR="00D364C1" w:rsidRPr="00EA59CB" w:rsidRDefault="00D364C1" w:rsidP="00213813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равновесной температуры</w:t>
      </w:r>
      <w:r w:rsidR="00EA59C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EA59CB">
        <w:rPr>
          <w:rFonts w:ascii="Times New Roman" w:hAnsi="Times New Roman" w:cs="Times New Roman"/>
          <w:bCs/>
          <w:sz w:val="28"/>
          <w:szCs w:val="24"/>
        </w:rPr>
        <w:t>(для</w:t>
      </w:r>
      <w:r w:rsidR="00D04AE2" w:rsidRPr="00D04AE2">
        <w:rPr>
          <w:position w:val="-12"/>
        </w:rPr>
        <w:object w:dxaOrig="1300" w:dyaOrig="380" w14:anchorId="6FF73198">
          <v:shape id="_x0000_i1131" type="#_x0000_t75" style="width:65.25pt;height:18.75pt" o:ole="">
            <v:imagedata r:id="rId211" o:title=""/>
          </v:shape>
          <o:OLEObject Type="Embed" ProgID="Equation.DSMT4" ShapeID="_x0000_i1131" DrawAspect="Content" ObjectID="_1681031709" r:id="rId212"/>
        </w:object>
      </w:r>
      <w:r w:rsidR="00184905">
        <w:t>:</w:t>
      </w:r>
      <w:r w:rsidR="00EA59CB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235C6B97" w14:textId="77777777" w:rsidR="00D364C1" w:rsidRDefault="00184905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position w:val="-34"/>
          <w:sz w:val="28"/>
          <w:szCs w:val="24"/>
        </w:rPr>
        <w:object w:dxaOrig="7220" w:dyaOrig="840" w14:anchorId="7936935E">
          <v:shape id="_x0000_i1132" type="#_x0000_t75" style="width:5in;height:43.5pt" o:ole="">
            <v:imagedata r:id="rId213" o:title=""/>
          </v:shape>
          <o:OLEObject Type="Embed" ProgID="Equation.DSMT4" ShapeID="_x0000_i1132" DrawAspect="Content" ObjectID="_1681031710" r:id="rId214"/>
        </w:object>
      </w:r>
    </w:p>
    <w:p w14:paraId="2B984551" w14:textId="77777777" w:rsidR="00D364C1" w:rsidRDefault="00D364C1" w:rsidP="00184905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необходимой температуры заполнения</w:t>
      </w:r>
    </w:p>
    <w:p w14:paraId="0BA7F684" w14:textId="77777777" w:rsidR="00D364C1" w:rsidRDefault="003D1BD7" w:rsidP="00D364C1">
      <w:pPr>
        <w:tabs>
          <w:tab w:val="center" w:pos="4678"/>
          <w:tab w:val="left" w:pos="7655"/>
          <w:tab w:val="right" w:pos="9356"/>
        </w:tabs>
        <w:rPr>
          <w:rFonts w:cs="Times New Roman"/>
          <w:szCs w:val="24"/>
        </w:rPr>
      </w:pPr>
      <w:r>
        <w:rPr>
          <w:position w:val="-78"/>
        </w:rPr>
        <w:object w:dxaOrig="9040" w:dyaOrig="1700" w14:anchorId="3DC086CB">
          <v:shape id="_x0000_i1133" type="#_x0000_t75" style="width:453.75pt;height:86.25pt" o:ole="">
            <v:imagedata r:id="rId215" o:title=""/>
          </v:shape>
          <o:OLEObject Type="Embed" ProgID="Equation.DSMT4" ShapeID="_x0000_i1133" DrawAspect="Content" ObjectID="_1681031711" r:id="rId216"/>
        </w:object>
      </w:r>
    </w:p>
    <w:p w14:paraId="45A8E15F" w14:textId="77777777" w:rsidR="00D364C1" w:rsidRPr="00D04AE2" w:rsidRDefault="00D364C1" w:rsidP="00D04AE2">
      <w:pPr>
        <w:tabs>
          <w:tab w:val="center" w:pos="4678"/>
          <w:tab w:val="left" w:pos="7655"/>
          <w:tab w:val="right" w:pos="9356"/>
        </w:tabs>
        <w:ind w:left="708"/>
        <w:rPr>
          <w:rFonts w:cs="Times New Roman"/>
          <w:b/>
          <w:szCs w:val="24"/>
        </w:rPr>
      </w:pPr>
      <w:r w:rsidRPr="00D04AE2">
        <w:rPr>
          <w:rFonts w:cs="Times New Roman"/>
          <w:b/>
          <w:szCs w:val="24"/>
        </w:rPr>
        <w:t>Определение параметров заполнения с учетом тепловых потерь</w:t>
      </w:r>
    </w:p>
    <w:p w14:paraId="7ADAD4EC" w14:textId="77777777" w:rsidR="00D364C1" w:rsidRDefault="00D364C1" w:rsidP="00B20D9C">
      <w:pPr>
        <w:ind w:firstLine="709"/>
      </w:pPr>
      <w:r>
        <w:t>Средняя температура воздуха:</w:t>
      </w:r>
    </w:p>
    <w:p w14:paraId="382752A7" w14:textId="77777777" w:rsidR="00D364C1" w:rsidRDefault="00B16EE2" w:rsidP="00394418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position w:val="-34"/>
          <w:sz w:val="28"/>
          <w:szCs w:val="24"/>
        </w:rPr>
        <w:object w:dxaOrig="7540" w:dyaOrig="780" w14:anchorId="1DFFE726">
          <v:shape id="_x0000_i1134" type="#_x0000_t75" style="width:375pt;height:36pt" o:ole="">
            <v:imagedata r:id="rId217" o:title=""/>
          </v:shape>
          <o:OLEObject Type="Embed" ProgID="Equation.DSMT4" ShapeID="_x0000_i1134" DrawAspect="Content" ObjectID="_1681031712" r:id="rId218"/>
        </w:object>
      </w:r>
    </w:p>
    <w:p w14:paraId="579AA051" w14:textId="77777777" w:rsidR="00D364C1" w:rsidRDefault="00B16EE2" w:rsidP="00B16EE2">
      <w:pPr>
        <w:tabs>
          <w:tab w:val="center" w:pos="4678"/>
          <w:tab w:val="left" w:pos="7655"/>
          <w:tab w:val="right" w:pos="9356"/>
        </w:tabs>
        <w:rPr>
          <w:rFonts w:cs="Times New Roman"/>
          <w:szCs w:val="28"/>
        </w:rPr>
      </w:pPr>
      <w:r w:rsidRPr="00B16EE2">
        <w:rPr>
          <w:rFonts w:cs="Times New Roman"/>
          <w:szCs w:val="24"/>
        </w:rPr>
        <w:t>г</w:t>
      </w:r>
      <w:r w:rsidR="00D364C1" w:rsidRPr="00B16EE2">
        <w:rPr>
          <w:rFonts w:cs="Times New Roman"/>
          <w:szCs w:val="24"/>
        </w:rPr>
        <w:t xml:space="preserve">де температуры воздуха </w:t>
      </w:r>
      <w:r>
        <w:rPr>
          <w:position w:val="-12"/>
        </w:rPr>
        <w:object w:dxaOrig="1400" w:dyaOrig="380" w14:anchorId="7D5368A1">
          <v:shape id="_x0000_i1135" type="#_x0000_t75" style="width:1in;height:21.75pt" o:ole="">
            <v:imagedata r:id="rId219" o:title=""/>
          </v:shape>
          <o:OLEObject Type="Embed" ProgID="Equation.DSMT4" ShapeID="_x0000_i1135" DrawAspect="Content" ObjectID="_1681031713" r:id="rId220"/>
        </w:object>
      </w:r>
      <w:r w:rsidR="00D364C1" w:rsidRPr="00B16EE2">
        <w:rPr>
          <w:rFonts w:cs="Times New Roman"/>
          <w:szCs w:val="24"/>
        </w:rPr>
        <w:t xml:space="preserve"> определяются по </w:t>
      </w:r>
      <w:r>
        <w:rPr>
          <w:rFonts w:cs="Times New Roman"/>
          <w:szCs w:val="24"/>
        </w:rPr>
        <w:t>т</w:t>
      </w:r>
      <w:r w:rsidR="00D364C1" w:rsidRPr="00B16EE2">
        <w:rPr>
          <w:rFonts w:cs="Times New Roman"/>
          <w:szCs w:val="24"/>
        </w:rPr>
        <w:t xml:space="preserve">аблице </w:t>
      </w:r>
      <w:r>
        <w:rPr>
          <w:rFonts w:cs="Times New Roman"/>
          <w:szCs w:val="24"/>
        </w:rPr>
        <w:t>4.5:</w:t>
      </w:r>
    </w:p>
    <w:p w14:paraId="6205207C" w14:textId="77777777" w:rsidR="00B16EE2" w:rsidRPr="00B16EE2" w:rsidRDefault="00B16EE2" w:rsidP="00B16EE2">
      <w:r w:rsidRPr="00B16EE2">
        <w:t xml:space="preserve">Таблица </w:t>
      </w:r>
      <w:r>
        <w:t xml:space="preserve">4.5 - </w:t>
      </w:r>
      <w:r w:rsidRPr="00B16EE2">
        <w:t>Температура воздуха при заполнении корпуса</w:t>
      </w:r>
    </w:p>
    <w:tbl>
      <w:tblPr>
        <w:tblStyle w:val="af8"/>
        <w:tblW w:w="0" w:type="auto"/>
        <w:tblInd w:w="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8"/>
        <w:gridCol w:w="3255"/>
      </w:tblGrid>
      <w:tr w:rsidR="00D364C1" w14:paraId="1C0166A6" w14:textId="77777777" w:rsidTr="00B16EE2">
        <w:trPr>
          <w:trHeight w:val="357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25D0" w14:textId="77777777" w:rsidR="00D364C1" w:rsidRDefault="00D364C1">
            <w:pPr>
              <w:jc w:val="center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szCs w:val="24"/>
                <w:lang w:eastAsia="en-US"/>
              </w:rPr>
              <w:t>Интервал времени, ч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8490" w14:textId="77777777" w:rsidR="00D364C1" w:rsidRDefault="00D364C1">
            <w:pPr>
              <w:jc w:val="center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szCs w:val="24"/>
                <w:lang w:eastAsia="en-US"/>
              </w:rPr>
              <w:t>Температура воздуха</w:t>
            </w:r>
            <w:proofErr w:type="gramStart"/>
            <w:r>
              <w:rPr>
                <w:rFonts w:cs="Times New Roman"/>
                <w:b/>
                <w:szCs w:val="24"/>
                <w:lang w:eastAsia="en-US"/>
              </w:rPr>
              <w:t>,</w:t>
            </w:r>
            <w:r w:rsidR="00B16EE2">
              <w:rPr>
                <w:rFonts w:cs="Times New Roman"/>
                <w:b/>
                <w:szCs w:val="24"/>
                <w:lang w:eastAsia="en-US"/>
              </w:rPr>
              <w:t xml:space="preserve"> </w:t>
            </w:r>
            <w:r>
              <w:rPr>
                <w:rFonts w:cs="Times New Roman"/>
                <w:b/>
                <w:szCs w:val="24"/>
                <w:lang w:eastAsia="en-US"/>
              </w:rPr>
              <w:t>К</w:t>
            </w:r>
            <w:proofErr w:type="gramEnd"/>
          </w:p>
        </w:tc>
      </w:tr>
      <w:tr w:rsidR="00D364C1" w14:paraId="76EA6A9A" w14:textId="77777777" w:rsidTr="00B16EE2">
        <w:trPr>
          <w:trHeight w:val="306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BC14" w14:textId="77777777" w:rsidR="00D364C1" w:rsidRDefault="00D364C1">
            <w:pPr>
              <w:jc w:val="center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0...2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39F0" w14:textId="77777777" w:rsidR="00D364C1" w:rsidRDefault="00D04AE2">
            <w:pPr>
              <w:jc w:val="center"/>
              <w:rPr>
                <w:rFonts w:cs="Times New Roman"/>
                <w:szCs w:val="24"/>
                <w:lang w:eastAsia="en-US"/>
              </w:rPr>
            </w:pPr>
            <w:r w:rsidRPr="00D04AE2">
              <w:rPr>
                <w:position w:val="-12"/>
              </w:rPr>
              <w:object w:dxaOrig="2160" w:dyaOrig="380" w14:anchorId="03E1E1CD">
                <v:shape id="_x0000_i1136" type="#_x0000_t75" style="width:108pt;height:18.75pt" o:ole="">
                  <v:imagedata r:id="rId221" o:title=""/>
                </v:shape>
                <o:OLEObject Type="Embed" ProgID="Equation.DSMT4" ShapeID="_x0000_i1136" DrawAspect="Content" ObjectID="_1681031714" r:id="rId222"/>
              </w:object>
            </w:r>
            <w:r w:rsidR="00256354">
              <w:rPr>
                <w:rFonts w:cs="Times New Roman"/>
                <w:szCs w:val="24"/>
                <w:lang w:eastAsia="en-US"/>
              </w:rPr>
              <w:t xml:space="preserve"> </w:t>
            </w:r>
          </w:p>
        </w:tc>
      </w:tr>
      <w:tr w:rsidR="00D364C1" w14:paraId="7621A785" w14:textId="77777777" w:rsidTr="00B16EE2">
        <w:trPr>
          <w:trHeight w:val="318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7B8D" w14:textId="77777777" w:rsidR="00D364C1" w:rsidRDefault="00D364C1">
            <w:pPr>
              <w:jc w:val="center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eastAsia="en-US"/>
              </w:rPr>
              <w:t>2…3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8F63" w14:textId="77777777" w:rsidR="00D364C1" w:rsidRDefault="00D04AE2">
            <w:pPr>
              <w:jc w:val="center"/>
              <w:rPr>
                <w:rFonts w:cs="Times New Roman"/>
                <w:szCs w:val="24"/>
                <w:lang w:eastAsia="en-US"/>
              </w:rPr>
            </w:pPr>
            <w:r w:rsidRPr="00D04AE2">
              <w:rPr>
                <w:position w:val="-12"/>
              </w:rPr>
              <w:object w:dxaOrig="2180" w:dyaOrig="380" w14:anchorId="0BA02BF3">
                <v:shape id="_x0000_i1137" type="#_x0000_t75" style="width:108.75pt;height:18.75pt" o:ole="">
                  <v:imagedata r:id="rId223" o:title=""/>
                </v:shape>
                <o:OLEObject Type="Embed" ProgID="Equation.DSMT4" ShapeID="_x0000_i1137" DrawAspect="Content" ObjectID="_1681031715" r:id="rId224"/>
              </w:object>
            </w:r>
            <w:r w:rsidR="00256354">
              <w:rPr>
                <w:rFonts w:cs="Times New Roman"/>
                <w:szCs w:val="24"/>
                <w:lang w:eastAsia="en-US"/>
              </w:rPr>
              <w:t xml:space="preserve"> </w:t>
            </w:r>
          </w:p>
        </w:tc>
      </w:tr>
      <w:tr w:rsidR="00D364C1" w14:paraId="139AF646" w14:textId="77777777" w:rsidTr="00B16EE2">
        <w:trPr>
          <w:trHeight w:val="318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A25D" w14:textId="77777777" w:rsidR="00D364C1" w:rsidRDefault="00D364C1">
            <w:pPr>
              <w:jc w:val="center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szCs w:val="24"/>
                <w:lang w:val="en-US" w:eastAsia="en-US"/>
              </w:rPr>
              <w:t>&gt;3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85CE" w14:textId="77777777" w:rsidR="00D364C1" w:rsidRDefault="00D04AE2">
            <w:pPr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D04AE2">
              <w:rPr>
                <w:position w:val="-12"/>
              </w:rPr>
              <w:object w:dxaOrig="2079" w:dyaOrig="380" w14:anchorId="1AC2BEC7">
                <v:shape id="_x0000_i1138" type="#_x0000_t75" style="width:104.25pt;height:18.75pt" o:ole="">
                  <v:imagedata r:id="rId225" o:title=""/>
                </v:shape>
                <o:OLEObject Type="Embed" ProgID="Equation.DSMT4" ShapeID="_x0000_i1138" DrawAspect="Content" ObjectID="_1681031716" r:id="rId226"/>
              </w:object>
            </w:r>
            <w:r w:rsidR="00256354">
              <w:rPr>
                <w:rFonts w:eastAsia="Times New Roman" w:cs="Times New Roman"/>
                <w:szCs w:val="24"/>
                <w:lang w:eastAsia="en-US"/>
              </w:rPr>
              <w:t xml:space="preserve"> </w:t>
            </w:r>
          </w:p>
        </w:tc>
      </w:tr>
    </w:tbl>
    <w:p w14:paraId="3AE68504" w14:textId="77777777" w:rsidR="00D364C1" w:rsidRDefault="00D364C1" w:rsidP="00D364C1">
      <w:pPr>
        <w:pStyle w:val="a6"/>
      </w:pPr>
    </w:p>
    <w:p w14:paraId="3889BD06" w14:textId="77777777" w:rsidR="00D364C1" w:rsidRDefault="00D364C1" w:rsidP="003C43EC">
      <w:pPr>
        <w:ind w:firstLine="709"/>
        <w:rPr>
          <w:szCs w:val="24"/>
        </w:rPr>
      </w:pPr>
      <w:r>
        <w:t xml:space="preserve">Потери температуры в процессе полимеризации </w:t>
      </w:r>
      <w:r>
        <w:rPr>
          <w:position w:val="-4"/>
        </w:rPr>
        <w:object w:dxaOrig="456" w:dyaOrig="276" w14:anchorId="3C1DA64B">
          <v:shape id="_x0000_i1139" type="#_x0000_t75" style="width:21.75pt;height:14.25pt" o:ole="">
            <v:imagedata r:id="rId227" o:title=""/>
          </v:shape>
          <o:OLEObject Type="Embed" ProgID="Equation.DSMT4" ShapeID="_x0000_i1139" DrawAspect="Content" ObjectID="_1681031717" r:id="rId228"/>
        </w:object>
      </w:r>
      <w:r>
        <w:t>определяются в зависимости от времени полимеризации и среднего температурного перепада</w:t>
      </w:r>
      <w:r>
        <w:rPr>
          <w:szCs w:val="24"/>
        </w:rPr>
        <w:t xml:space="preserve"> </w:t>
      </w:r>
      <w:r w:rsidR="00636916" w:rsidRPr="00636916">
        <w:rPr>
          <w:position w:val="-12"/>
        </w:rPr>
        <w:object w:dxaOrig="5120" w:dyaOrig="380" w14:anchorId="58816875">
          <v:shape id="_x0000_i1140" type="#_x0000_t75" style="width:255.75pt;height:18.75pt" o:ole="">
            <v:imagedata r:id="rId229" o:title=""/>
          </v:shape>
          <o:OLEObject Type="Embed" ProgID="Equation.DSMT4" ShapeID="_x0000_i1140" DrawAspect="Content" ObjectID="_1681031718" r:id="rId230"/>
        </w:object>
      </w:r>
      <w:r>
        <w:rPr>
          <w:szCs w:val="24"/>
        </w:rPr>
        <w:t xml:space="preserve">по </w:t>
      </w:r>
      <w:r w:rsidR="001E79F2">
        <w:rPr>
          <w:szCs w:val="24"/>
        </w:rPr>
        <w:t>р</w:t>
      </w:r>
      <w:r>
        <w:rPr>
          <w:szCs w:val="24"/>
        </w:rPr>
        <w:t>ис</w:t>
      </w:r>
      <w:r w:rsidR="001E79F2">
        <w:rPr>
          <w:szCs w:val="24"/>
        </w:rPr>
        <w:t>унку</w:t>
      </w:r>
      <w:r>
        <w:rPr>
          <w:szCs w:val="24"/>
        </w:rPr>
        <w:t xml:space="preserve"> </w:t>
      </w:r>
      <w:r w:rsidR="00BC06E9">
        <w:rPr>
          <w:szCs w:val="24"/>
        </w:rPr>
        <w:t>4</w:t>
      </w:r>
      <w:r>
        <w:rPr>
          <w:szCs w:val="24"/>
        </w:rPr>
        <w:t>.</w:t>
      </w:r>
    </w:p>
    <w:p w14:paraId="17256F77" w14:textId="77777777" w:rsidR="00C854A5" w:rsidRDefault="00C854A5" w:rsidP="00C854A5">
      <w:pPr>
        <w:pStyle w:val="a6"/>
        <w:keepNext/>
        <w:spacing w:line="360" w:lineRule="auto"/>
        <w:ind w:left="0" w:firstLine="720"/>
        <w:jc w:val="center"/>
      </w:pPr>
      <w:r>
        <w:rPr>
          <w:noProof/>
          <w:lang w:eastAsia="ru-RU"/>
        </w:rPr>
        <w:drawing>
          <wp:inline distT="0" distB="0" distL="0" distR="0" wp14:anchorId="779128D7" wp14:editId="16D8C63B">
            <wp:extent cx="2752725" cy="16859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20" cy="17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EB5F" w14:textId="77777777" w:rsidR="00C854A5" w:rsidRPr="00636916" w:rsidRDefault="00C854A5" w:rsidP="00C854A5">
      <w:pPr>
        <w:rPr>
          <w:szCs w:val="28"/>
        </w:rPr>
      </w:pPr>
      <w:r w:rsidRPr="00636916">
        <w:rPr>
          <w:szCs w:val="28"/>
        </w:rPr>
        <w:t>Рисунок 4  - Зависимость потери температуры от времени полимеризации для различных температурных перепадов:</w:t>
      </w:r>
      <w:r w:rsidRPr="00636916">
        <w:rPr>
          <w:position w:val="-12"/>
          <w:szCs w:val="28"/>
        </w:rPr>
        <w:object w:dxaOrig="2160" w:dyaOrig="380" w14:anchorId="15397E4F">
          <v:shape id="_x0000_i1141" type="#_x0000_t75" style="width:108pt;height:18.75pt" o:ole="">
            <v:imagedata r:id="rId232" o:title=""/>
          </v:shape>
          <o:OLEObject Type="Embed" ProgID="Equation.DSMT4" ShapeID="_x0000_i1141" DrawAspect="Content" ObjectID="_1681031719" r:id="rId233"/>
        </w:object>
      </w:r>
      <w:r w:rsidRPr="00636916">
        <w:rPr>
          <w:szCs w:val="28"/>
        </w:rPr>
        <w:t xml:space="preserve"> </w:t>
      </w:r>
      <w:r w:rsidRPr="00636916">
        <w:rPr>
          <w:position w:val="-12"/>
          <w:szCs w:val="28"/>
        </w:rPr>
        <w:object w:dxaOrig="2200" w:dyaOrig="380" w14:anchorId="59AF4B01">
          <v:shape id="_x0000_i1142" type="#_x0000_t75" style="width:110.25pt;height:18.75pt" o:ole="">
            <v:imagedata r:id="rId234" o:title=""/>
          </v:shape>
          <o:OLEObject Type="Embed" ProgID="Equation.DSMT4" ShapeID="_x0000_i1142" DrawAspect="Content" ObjectID="_1681031720" r:id="rId235"/>
        </w:object>
      </w:r>
      <w:r w:rsidRPr="00636916">
        <w:rPr>
          <w:position w:val="-12"/>
          <w:szCs w:val="28"/>
        </w:rPr>
        <w:object w:dxaOrig="2200" w:dyaOrig="380" w14:anchorId="34DD48F2">
          <v:shape id="_x0000_i1143" type="#_x0000_t75" style="width:110.25pt;height:18.75pt" o:ole="">
            <v:imagedata r:id="rId236" o:title=""/>
          </v:shape>
          <o:OLEObject Type="Embed" ProgID="Equation.DSMT4" ShapeID="_x0000_i1143" DrawAspect="Content" ObjectID="_1681031721" r:id="rId237"/>
        </w:object>
      </w:r>
      <w:r w:rsidRPr="00636916">
        <w:rPr>
          <w:szCs w:val="28"/>
        </w:rPr>
        <w:t xml:space="preserve"> </w:t>
      </w:r>
      <w:r w:rsidRPr="00636916">
        <w:rPr>
          <w:position w:val="-12"/>
          <w:szCs w:val="28"/>
        </w:rPr>
        <w:object w:dxaOrig="2200" w:dyaOrig="380" w14:anchorId="28442EC0">
          <v:shape id="_x0000_i1144" type="#_x0000_t75" style="width:110.25pt;height:18.75pt" o:ole="">
            <v:imagedata r:id="rId238" o:title=""/>
          </v:shape>
          <o:OLEObject Type="Embed" ProgID="Equation.DSMT4" ShapeID="_x0000_i1144" DrawAspect="Content" ObjectID="_1681031722" r:id="rId239"/>
        </w:object>
      </w:r>
      <w:r w:rsidRPr="00636916">
        <w:rPr>
          <w:szCs w:val="28"/>
        </w:rPr>
        <w:t xml:space="preserve"> </w:t>
      </w:r>
    </w:p>
    <w:p w14:paraId="201F4566" w14:textId="77777777" w:rsidR="00D364C1" w:rsidRPr="00DE4FC5" w:rsidRDefault="00D364C1" w:rsidP="00DE4FC5">
      <w:pPr>
        <w:ind w:left="708"/>
        <w:rPr>
          <w:rFonts w:cs="Times New Roman"/>
          <w:szCs w:val="28"/>
        </w:rPr>
      </w:pPr>
      <w:r w:rsidRPr="00DE4FC5">
        <w:rPr>
          <w:rFonts w:cs="Times New Roman"/>
          <w:szCs w:val="28"/>
        </w:rPr>
        <w:lastRenderedPageBreak/>
        <w:t xml:space="preserve">Примем, что </w:t>
      </w:r>
      <w:r w:rsidR="00DE4FC5" w:rsidRPr="00DE4FC5">
        <w:rPr>
          <w:position w:val="-12"/>
        </w:rPr>
        <w:object w:dxaOrig="1260" w:dyaOrig="380" w14:anchorId="5AC2567D">
          <v:shape id="_x0000_i1145" type="#_x0000_t75" style="width:63.75pt;height:18.75pt" o:ole="">
            <v:imagedata r:id="rId240" o:title=""/>
          </v:shape>
          <o:OLEObject Type="Embed" ProgID="Equation.DSMT4" ShapeID="_x0000_i1145" DrawAspect="Content" ObjectID="_1681031723" r:id="rId241"/>
        </w:object>
      </w:r>
      <w:r w:rsidRPr="00DE4FC5">
        <w:rPr>
          <w:rFonts w:cs="Times New Roman"/>
          <w:szCs w:val="28"/>
        </w:rPr>
        <w:t xml:space="preserve"> </w:t>
      </w:r>
    </w:p>
    <w:p w14:paraId="6AB62222" w14:textId="77777777" w:rsidR="00D364C1" w:rsidRDefault="00D364C1" w:rsidP="00C12646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Начальная температура заполнения:</w:t>
      </w:r>
    </w:p>
    <w:p w14:paraId="68486883" w14:textId="77777777" w:rsidR="00D364C1" w:rsidRDefault="00C12646" w:rsidP="00D364C1">
      <w:pPr>
        <w:pStyle w:val="a6"/>
        <w:tabs>
          <w:tab w:val="center" w:pos="4678"/>
          <w:tab w:val="left" w:pos="7655"/>
          <w:tab w:val="right" w:pos="935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position w:val="-16"/>
          <w:sz w:val="28"/>
          <w:szCs w:val="24"/>
        </w:rPr>
        <w:object w:dxaOrig="7000" w:dyaOrig="460" w14:anchorId="6C7CD1F9">
          <v:shape id="_x0000_i1146" type="#_x0000_t75" style="width:352.5pt;height:21.75pt" o:ole="">
            <v:imagedata r:id="rId242" o:title=""/>
          </v:shape>
          <o:OLEObject Type="Embed" ProgID="Equation.DSMT4" ShapeID="_x0000_i1146" DrawAspect="Content" ObjectID="_1681031724" r:id="rId243"/>
        </w:object>
      </w:r>
    </w:p>
    <w:p w14:paraId="3CDE5497" w14:textId="77777777" w:rsidR="006B24FD" w:rsidRDefault="00D364C1" w:rsidP="006B24FD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Аналогичные расчеты проводятся для температур</w:t>
      </w:r>
      <w:r w:rsidR="00C12646">
        <w:rPr>
          <w:rFonts w:cs="Times New Roman"/>
          <w:szCs w:val="24"/>
        </w:rPr>
        <w:t xml:space="preserve"> </w:t>
      </w:r>
      <w:r w:rsidR="00DE4FC5" w:rsidRPr="00C12646">
        <w:rPr>
          <w:position w:val="-12"/>
        </w:rPr>
        <w:object w:dxaOrig="2480" w:dyaOrig="360" w14:anchorId="0B903220">
          <v:shape id="_x0000_i1147" type="#_x0000_t75" style="width:124.5pt;height:21.75pt" o:ole="">
            <v:imagedata r:id="rId244" o:title=""/>
          </v:shape>
          <o:OLEObject Type="Embed" ProgID="Equation.DSMT4" ShapeID="_x0000_i1147" DrawAspect="Content" ObjectID="_1681031725" r:id="rId245"/>
        </w:object>
      </w:r>
      <w:r>
        <w:rPr>
          <w:rFonts w:cs="Times New Roman"/>
          <w:szCs w:val="24"/>
        </w:rPr>
        <w:t xml:space="preserve">. </w:t>
      </w:r>
    </w:p>
    <w:p w14:paraId="385FE705" w14:textId="77777777" w:rsidR="00D364C1" w:rsidRDefault="00D364C1" w:rsidP="006B24FD">
      <w:pPr>
        <w:pStyle w:val="a6"/>
        <w:tabs>
          <w:tab w:val="left" w:pos="851"/>
          <w:tab w:val="center" w:pos="4678"/>
          <w:tab w:val="right" w:pos="9356"/>
        </w:tabs>
        <w:spacing w:after="0" w:line="360" w:lineRule="auto"/>
        <w:ind w:left="0" w:firstLine="709"/>
        <w:jc w:val="both"/>
        <w:rPr>
          <w:ins w:id="31" w:author="Александр Сергиенко" w:date="2019-06-01T13:17:00Z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Графики зависимости характерных температур от температуры полимеризации заряда СТ</w:t>
      </w:r>
      <w:r w:rsidR="00C12646">
        <w:rPr>
          <w:rFonts w:ascii="Times New Roman" w:hAnsi="Times New Roman" w:cs="Times New Roman"/>
          <w:sz w:val="28"/>
          <w:szCs w:val="24"/>
        </w:rPr>
        <w:t>Р</w:t>
      </w:r>
      <w:r>
        <w:rPr>
          <w:rFonts w:ascii="Times New Roman" w:hAnsi="Times New Roman" w:cs="Times New Roman"/>
          <w:sz w:val="28"/>
          <w:szCs w:val="24"/>
        </w:rPr>
        <w:t xml:space="preserve">Т </w:t>
      </w:r>
      <w:r w:rsidR="00C12646">
        <w:rPr>
          <w:rFonts w:ascii="Times New Roman" w:hAnsi="Times New Roman" w:cs="Times New Roman"/>
          <w:sz w:val="28"/>
          <w:szCs w:val="24"/>
        </w:rPr>
        <w:t xml:space="preserve">представлены на </w:t>
      </w:r>
      <w:r w:rsidR="00C12646" w:rsidRPr="008F051C">
        <w:t>графическом листе № 5 курсового проекта</w:t>
      </w:r>
      <w:r>
        <w:rPr>
          <w:rFonts w:ascii="Times New Roman" w:hAnsi="Times New Roman" w:cs="Times New Roman"/>
          <w:sz w:val="28"/>
          <w:szCs w:val="24"/>
        </w:rPr>
        <w:t xml:space="preserve">.  Результаты расчетов представлены в </w:t>
      </w:r>
      <w:r w:rsidR="00C12646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 xml:space="preserve">аблице </w:t>
      </w:r>
      <w:r w:rsidR="00C12646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>6.</w:t>
      </w:r>
    </w:p>
    <w:p w14:paraId="522E6D34" w14:textId="77777777" w:rsidR="00D364C1" w:rsidRPr="00C12646" w:rsidRDefault="00D364C1" w:rsidP="006B24FD">
      <w:pPr>
        <w:ind w:firstLine="709"/>
      </w:pPr>
    </w:p>
    <w:p w14:paraId="5A203B2E" w14:textId="77777777" w:rsidR="00C12646" w:rsidRPr="00C12646" w:rsidRDefault="00C12646" w:rsidP="00C12646">
      <w:r w:rsidRPr="00C12646">
        <w:t xml:space="preserve">Таблица </w:t>
      </w:r>
      <w:r>
        <w:t>4.6 -</w:t>
      </w:r>
      <w:r w:rsidRPr="00C12646">
        <w:t xml:space="preserve"> Зависимость параметров от </w:t>
      </w:r>
      <w:r w:rsidR="00DE4FC5" w:rsidRPr="00C12646">
        <w:rPr>
          <w:position w:val="-12"/>
        </w:rPr>
        <w:object w:dxaOrig="400" w:dyaOrig="360" w14:anchorId="35DFA20F">
          <v:shape id="_x0000_i1148" type="#_x0000_t75" style="width:18pt;height:21.75pt" o:ole="">
            <v:imagedata r:id="rId246" o:title=""/>
          </v:shape>
          <o:OLEObject Type="Embed" ProgID="Equation.DSMT4" ShapeID="_x0000_i1148" DrawAspect="Content" ObjectID="_1681031726" r:id="rId247"/>
        </w:object>
      </w:r>
      <w:r>
        <w:t xml:space="preserve">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68"/>
        <w:gridCol w:w="1870"/>
        <w:gridCol w:w="1870"/>
        <w:gridCol w:w="1866"/>
        <w:gridCol w:w="1871"/>
      </w:tblGrid>
      <w:tr w:rsidR="00D364C1" w14:paraId="45162DE8" w14:textId="77777777" w:rsidTr="00C12646">
        <w:trPr>
          <w:trHeight w:val="475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4501" w14:textId="77777777" w:rsidR="00D364C1" w:rsidRPr="00C92426" w:rsidRDefault="00C92426" w:rsidP="00C92426">
            <w:r w:rsidRPr="00C92426">
              <w:rPr>
                <w:position w:val="-12"/>
              </w:rPr>
              <w:object w:dxaOrig="859" w:dyaOrig="380" w14:anchorId="5F58E846">
                <v:shape id="_x0000_i1149" type="#_x0000_t75" style="width:43.5pt;height:21.75pt" o:ole="">
                  <v:imagedata r:id="rId248" o:title=""/>
                </v:shape>
                <o:OLEObject Type="Embed" ProgID="Equation.DSMT4" ShapeID="_x0000_i1149" DrawAspect="Content" ObjectID="_1681031727" r:id="rId249"/>
              </w:objec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036A" w14:textId="77777777" w:rsidR="00D364C1" w:rsidRPr="00C92426" w:rsidRDefault="00C92426" w:rsidP="00C92426">
            <w:r w:rsidRPr="00C92426">
              <w:rPr>
                <w:position w:val="-16"/>
              </w:rPr>
              <w:object w:dxaOrig="700" w:dyaOrig="420" w14:anchorId="70D3A290">
                <v:shape id="_x0000_i1150" type="#_x0000_t75" style="width:36pt;height:21.75pt" o:ole="">
                  <v:imagedata r:id="rId250" o:title=""/>
                </v:shape>
                <o:OLEObject Type="Embed" ProgID="Equation.DSMT4" ShapeID="_x0000_i1150" DrawAspect="Content" ObjectID="_1681031728" r:id="rId251"/>
              </w:objec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E15B" w14:textId="77777777" w:rsidR="00D364C1" w:rsidRPr="00C92426" w:rsidRDefault="00C92426" w:rsidP="00C92426">
            <w:r w:rsidRPr="00C92426">
              <w:rPr>
                <w:position w:val="-12"/>
              </w:rPr>
              <w:object w:dxaOrig="840" w:dyaOrig="380" w14:anchorId="0210660D">
                <v:shape id="_x0000_i1151" type="#_x0000_t75" style="width:43.5pt;height:21.75pt" o:ole="">
                  <v:imagedata r:id="rId252" o:title=""/>
                </v:shape>
                <o:OLEObject Type="Embed" ProgID="Equation.DSMT4" ShapeID="_x0000_i1151" DrawAspect="Content" ObjectID="_1681031729" r:id="rId253"/>
              </w:objec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56F8" w14:textId="77777777" w:rsidR="00D364C1" w:rsidRPr="00C92426" w:rsidRDefault="00C92426" w:rsidP="00C92426">
            <w:r w:rsidRPr="00C92426">
              <w:rPr>
                <w:position w:val="-10"/>
              </w:rPr>
              <w:object w:dxaOrig="800" w:dyaOrig="340" w14:anchorId="4A27BE63">
                <v:shape id="_x0000_i1152" type="#_x0000_t75" style="width:43.5pt;height:14.25pt" o:ole="">
                  <v:imagedata r:id="rId254" o:title=""/>
                </v:shape>
                <o:OLEObject Type="Embed" ProgID="Equation.DSMT4" ShapeID="_x0000_i1152" DrawAspect="Content" ObjectID="_1681031730" r:id="rId255"/>
              </w:objec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4C1F" w14:textId="77777777" w:rsidR="00D364C1" w:rsidRPr="00C92426" w:rsidRDefault="00C92426" w:rsidP="00C92426">
            <w:r w:rsidRPr="00C92426">
              <w:rPr>
                <w:position w:val="-12"/>
              </w:rPr>
              <w:object w:dxaOrig="800" w:dyaOrig="380" w14:anchorId="71BFC89C">
                <v:shape id="_x0000_i1153" type="#_x0000_t75" style="width:43.5pt;height:21.75pt" o:ole="">
                  <v:imagedata r:id="rId256" o:title=""/>
                </v:shape>
                <o:OLEObject Type="Embed" ProgID="Equation.DSMT4" ShapeID="_x0000_i1153" DrawAspect="Content" ObjectID="_1681031731" r:id="rId257"/>
              </w:object>
            </w:r>
          </w:p>
        </w:tc>
      </w:tr>
      <w:tr w:rsidR="00D364C1" w14:paraId="5ADB348D" w14:textId="77777777" w:rsidTr="00C12646">
        <w:trPr>
          <w:trHeight w:val="38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05A7" w14:textId="77777777" w:rsidR="00D364C1" w:rsidRPr="00C92426" w:rsidRDefault="00D364C1" w:rsidP="00C92426">
            <w:r w:rsidRPr="00C92426">
              <w:t>350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D8D8" w14:textId="77777777" w:rsidR="00D364C1" w:rsidRPr="00C92426" w:rsidRDefault="00C92426" w:rsidP="00C92426">
            <w:r>
              <w:t>306,385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601" w14:textId="77777777" w:rsidR="00D364C1" w:rsidRPr="00C92426" w:rsidRDefault="00C92426" w:rsidP="00C92426">
            <w:r>
              <w:t>312,499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0E8B" w14:textId="77777777" w:rsidR="00D364C1" w:rsidRPr="00C92426" w:rsidRDefault="00C92426" w:rsidP="00C92426">
            <w:r>
              <w:t>18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BD98" w14:textId="77777777" w:rsidR="00D364C1" w:rsidRPr="00C92426" w:rsidRDefault="00C92426" w:rsidP="00C92426">
            <w:r>
              <w:t>330,499</w:t>
            </w:r>
          </w:p>
        </w:tc>
      </w:tr>
      <w:tr w:rsidR="00D364C1" w14:paraId="173A5125" w14:textId="77777777" w:rsidTr="00C1264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F83D" w14:textId="77777777" w:rsidR="00D364C1" w:rsidRPr="00C92426" w:rsidRDefault="00D364C1" w:rsidP="00C92426">
            <w:r w:rsidRPr="00C92426">
              <w:t>375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0F07" w14:textId="77777777" w:rsidR="00D364C1" w:rsidRPr="00C92426" w:rsidRDefault="00C92426" w:rsidP="00C92426">
            <w:r>
              <w:t>331,385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7BB2" w14:textId="77777777" w:rsidR="00D364C1" w:rsidRPr="00C92426" w:rsidRDefault="00C92426" w:rsidP="00C92426">
            <w:r>
              <w:t>337,499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5B1E" w14:textId="77777777" w:rsidR="00D364C1" w:rsidRPr="00C92426" w:rsidRDefault="00C92426" w:rsidP="00C92426">
            <w:r>
              <w:t>23,75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66AF" w14:textId="77777777" w:rsidR="00D364C1" w:rsidRPr="00C92426" w:rsidRDefault="00C92426" w:rsidP="00C92426">
            <w:r>
              <w:t>361,249</w:t>
            </w:r>
          </w:p>
        </w:tc>
      </w:tr>
      <w:tr w:rsidR="00D364C1" w14:paraId="425A8DFD" w14:textId="77777777" w:rsidTr="00C1264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BECD" w14:textId="77777777" w:rsidR="00D364C1" w:rsidRPr="00C92426" w:rsidRDefault="00D364C1" w:rsidP="00C92426">
            <w:r w:rsidRPr="00C92426">
              <w:t>400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8773" w14:textId="77777777" w:rsidR="00D364C1" w:rsidRPr="00C92426" w:rsidRDefault="00C92426" w:rsidP="00C92426">
            <w:r>
              <w:t>356,385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43D5" w14:textId="77777777" w:rsidR="00D364C1" w:rsidRPr="00C92426" w:rsidRDefault="00C92426" w:rsidP="00C92426">
            <w:r>
              <w:t>362,499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2249" w14:textId="77777777" w:rsidR="00D364C1" w:rsidRPr="00C92426" w:rsidRDefault="00C92426" w:rsidP="00C92426">
            <w:r>
              <w:t>29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378A" w14:textId="77777777" w:rsidR="00D364C1" w:rsidRPr="00C92426" w:rsidRDefault="00C92426" w:rsidP="00C92426">
            <w:r>
              <w:t>391,499</w:t>
            </w:r>
          </w:p>
        </w:tc>
      </w:tr>
    </w:tbl>
    <w:p w14:paraId="2705E91F" w14:textId="77777777" w:rsidR="00D364C1" w:rsidRDefault="00D364C1" w:rsidP="00D364C1">
      <w:pPr>
        <w:pStyle w:val="1"/>
        <w:rPr>
          <w:ins w:id="32" w:author="Александр Сергиенко" w:date="2019-06-01T13:17:00Z"/>
          <w:rFonts w:eastAsiaTheme="majorEastAsia" w:cstheme="majorBidi"/>
          <w:sz w:val="32"/>
          <w:szCs w:val="32"/>
        </w:rPr>
      </w:pPr>
    </w:p>
    <w:p w14:paraId="28CD054F" w14:textId="77777777" w:rsidR="00D364C1" w:rsidRDefault="00D364C1" w:rsidP="00D364C1">
      <w:pPr>
        <w:rPr>
          <w:ins w:id="33" w:author="Александр Сергиенко" w:date="2019-06-01T13:17:00Z"/>
        </w:rPr>
      </w:pPr>
    </w:p>
    <w:p w14:paraId="5C516045" w14:textId="77777777" w:rsidR="00D364C1" w:rsidRPr="00D364C1" w:rsidRDefault="00D364C1" w:rsidP="00D364C1"/>
    <w:p w14:paraId="38E7163A" w14:textId="77777777" w:rsidR="00C03460" w:rsidRDefault="00A608DF" w:rsidP="00673043">
      <w:pPr>
        <w:pStyle w:val="2"/>
      </w:pPr>
      <w:bookmarkStart w:id="34" w:name="_Toc10679319"/>
      <w:r>
        <w:t xml:space="preserve">4.6. </w:t>
      </w:r>
      <w:r w:rsidR="00C03460">
        <w:t xml:space="preserve">Расчет напряжений в месте стыка корпус-заряд при </w:t>
      </w:r>
      <w:r w:rsidR="00FB5D6D">
        <w:t>различной температуре</w:t>
      </w:r>
      <w:bookmarkEnd w:id="34"/>
    </w:p>
    <w:p w14:paraId="144C7CC6" w14:textId="77777777" w:rsidR="00D64D7A" w:rsidRDefault="00D64D7A" w:rsidP="005B7C55">
      <w:pPr>
        <w:ind w:firstLine="709"/>
      </w:pPr>
      <w:bookmarkStart w:id="35" w:name="_Hlk10481015"/>
      <w:r>
        <w:t>Далее проводится расчет зависимости напряжения в месте стыка заряда с корпусом при различной температуре полимеризации. Требуется определить допустимые уровни температуры, при которых модуль напряжения в месте стыка корпус – заряд не превышает допустимых (15…25 МПа) значений.</w:t>
      </w:r>
    </w:p>
    <w:bookmarkEnd w:id="35"/>
    <w:p w14:paraId="555B7944" w14:textId="77777777" w:rsidR="00D64D7A" w:rsidRDefault="00D64D7A" w:rsidP="00E35FBD">
      <w:pPr>
        <w:widowControl w:val="0"/>
        <w:tabs>
          <w:tab w:val="center" w:pos="4678"/>
          <w:tab w:val="left" w:pos="7655"/>
          <w:tab w:val="right" w:pos="9356"/>
        </w:tabs>
        <w:ind w:left="708"/>
        <w:rPr>
          <w:szCs w:val="24"/>
        </w:rPr>
      </w:pPr>
      <w:r>
        <w:rPr>
          <w:szCs w:val="24"/>
        </w:rPr>
        <w:t>Напряжение в месте стыка заряд-корпус определяется по формуле:</w:t>
      </w:r>
    </w:p>
    <w:p w14:paraId="31480E87" w14:textId="77777777" w:rsidR="00D64D7A" w:rsidRDefault="00E35FBD" w:rsidP="00D64D7A">
      <w:r>
        <w:rPr>
          <w:position w:val="-38"/>
          <w:szCs w:val="24"/>
        </w:rPr>
        <w:object w:dxaOrig="4700" w:dyaOrig="980" w14:anchorId="6580080C">
          <v:shape id="_x0000_i1154" type="#_x0000_t75" style="width:237.75pt;height:50.25pt" o:ole="">
            <v:imagedata r:id="rId258" o:title=""/>
          </v:shape>
          <o:OLEObject Type="Embed" ProgID="Equation.DSMT4" ShapeID="_x0000_i1154" DrawAspect="Content" ObjectID="_1681031732" r:id="rId259"/>
        </w:object>
      </w:r>
    </w:p>
    <w:p w14:paraId="34622F4E" w14:textId="77777777" w:rsidR="00D64D7A" w:rsidRDefault="00D64D7A" w:rsidP="005B7C55">
      <w:r>
        <w:lastRenderedPageBreak/>
        <w:tab/>
        <w:t>Согласно полученным данным графическим методом определяется диапазон рабочих температур, при которых модуль напряжения в месте стыка заряд-корпус не превышает допустимых значений.</w:t>
      </w:r>
    </w:p>
    <w:p w14:paraId="35BD8A25" w14:textId="77777777" w:rsidR="00D64D7A" w:rsidRPr="00E72242" w:rsidRDefault="00E72242" w:rsidP="00E72242">
      <w:pPr>
        <w:tabs>
          <w:tab w:val="center" w:pos="4678"/>
          <w:tab w:val="left" w:pos="7655"/>
          <w:tab w:val="right" w:pos="9356"/>
        </w:tabs>
        <w:rPr>
          <w:sz w:val="24"/>
          <w:szCs w:val="24"/>
        </w:rPr>
      </w:pPr>
      <w:r w:rsidRPr="00E72242">
        <w:rPr>
          <w:position w:val="-86"/>
        </w:rPr>
        <w:object w:dxaOrig="8760" w:dyaOrig="1860" w14:anchorId="7BC1AC77">
          <v:shape id="_x0000_i1155" type="#_x0000_t75" style="width:439.5pt;height:93.75pt" o:ole="">
            <v:imagedata r:id="rId260" o:title=""/>
          </v:shape>
          <o:OLEObject Type="Embed" ProgID="Equation.DSMT4" ShapeID="_x0000_i1155" DrawAspect="Content" ObjectID="_1681031733" r:id="rId261"/>
        </w:object>
      </w:r>
    </w:p>
    <w:p w14:paraId="436979DE" w14:textId="77777777" w:rsidR="00D64D7A" w:rsidRDefault="00D64D7A" w:rsidP="005B7C55">
      <w:pPr>
        <w:ind w:firstLine="709"/>
        <w:rPr>
          <w:rFonts w:cs="Times New Roman"/>
        </w:rPr>
      </w:pPr>
      <w:r>
        <w:t xml:space="preserve">Аналогичные расчеты проводятся </w:t>
      </w:r>
      <w:r w:rsidR="00E55F3E">
        <w:t>для</w:t>
      </w:r>
      <w:r>
        <w:t xml:space="preserve"> температур </w:t>
      </w:r>
      <w:r w:rsidR="0011577A">
        <w:rPr>
          <w:rFonts w:cs="Times New Roman"/>
          <w:position w:val="-12"/>
        </w:rPr>
        <w:object w:dxaOrig="732" w:dyaOrig="372" w14:anchorId="500257F3">
          <v:shape id="_x0000_i1156" type="#_x0000_t75" style="width:36pt;height:21.75pt" o:ole="">
            <v:imagedata r:id="rId262" o:title=""/>
          </v:shape>
          <o:OLEObject Type="Embed" ProgID="Equation.3" ShapeID="_x0000_i1156" DrawAspect="Content" ObjectID="_1681031734" r:id="rId263"/>
        </w:object>
      </w:r>
      <w:r>
        <w:rPr>
          <w:i/>
        </w:rPr>
        <w:t xml:space="preserve"> = </w:t>
      </w:r>
      <w:r w:rsidR="0011577A">
        <w:t>350</w:t>
      </w:r>
      <w:r>
        <w:t xml:space="preserve">, </w:t>
      </w:r>
      <w:r w:rsidR="0011577A">
        <w:t>375</w:t>
      </w:r>
      <w:r>
        <w:t xml:space="preserve">, </w:t>
      </w:r>
      <w:r w:rsidR="0011577A">
        <w:t>400</w:t>
      </w:r>
      <w:r w:rsidR="00ED06EE">
        <w:t> </w:t>
      </w:r>
      <w:r>
        <w:t>К</w:t>
      </w:r>
      <w:r w:rsidR="00E55F3E">
        <w:t xml:space="preserve"> при разных температурах заполнения.</w:t>
      </w:r>
    </w:p>
    <w:p w14:paraId="40751DFA" w14:textId="77777777" w:rsidR="00D64D7A" w:rsidRDefault="00D64D7A" w:rsidP="005B7C55">
      <w:pPr>
        <w:ind w:firstLine="709"/>
        <w:rPr>
          <w:sz w:val="24"/>
        </w:rPr>
      </w:pPr>
      <w:r>
        <w:t xml:space="preserve">Графики зависимости напряжения в месте стыка корпус-заряд при различной температуре </w:t>
      </w:r>
      <w:r w:rsidR="00ED06EE">
        <w:t xml:space="preserve">заполнения представлены на графическом </w:t>
      </w:r>
      <w:r w:rsidR="00ED06EE" w:rsidRPr="00795C89">
        <w:t>листе № 5 курсового проекта.</w:t>
      </w:r>
      <w:r w:rsidR="00ED06EE">
        <w:t xml:space="preserve"> </w:t>
      </w:r>
      <w:r>
        <w:t xml:space="preserve">Результаты расчетов представлены в Таблице </w:t>
      </w:r>
      <w:r w:rsidR="001254EC">
        <w:t>4.</w:t>
      </w:r>
      <w:r>
        <w:t>7.</w:t>
      </w:r>
    </w:p>
    <w:p w14:paraId="680BE1F9" w14:textId="77777777" w:rsidR="00D64D7A" w:rsidRDefault="00D64D7A" w:rsidP="00D64D7A">
      <w:pPr>
        <w:tabs>
          <w:tab w:val="center" w:pos="4678"/>
          <w:tab w:val="left" w:pos="7655"/>
          <w:tab w:val="right" w:pos="93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1254EC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 xml:space="preserve">7 – Зависимость </w:t>
      </w:r>
      <w:r w:rsidR="001254EC" w:rsidRPr="001254EC">
        <w:rPr>
          <w:position w:val="-12"/>
          <w:szCs w:val="28"/>
          <w:rPrChange w:id="36" w:author="Александр Сергиенко" w:date="2019-06-01T13:17:00Z">
            <w:rPr>
              <w:position w:val="-12"/>
              <w:szCs w:val="28"/>
            </w:rPr>
          </w:rPrChange>
        </w:rPr>
        <w:object w:dxaOrig="320" w:dyaOrig="380" w14:anchorId="04F4F5E6">
          <v:shape id="_x0000_i1157" type="#_x0000_t75" style="width:14.25pt;height:21.75pt" o:ole="">
            <v:imagedata r:id="rId264" o:title=""/>
          </v:shape>
          <o:OLEObject Type="Embed" ProgID="Equation.DSMT4" ShapeID="_x0000_i1157" DrawAspect="Content" ObjectID="_1681031735" r:id="rId265"/>
        </w:object>
      </w:r>
      <w:r>
        <w:rPr>
          <w:szCs w:val="28"/>
        </w:rPr>
        <w:t xml:space="preserve"> </w:t>
      </w:r>
      <w:r>
        <w:rPr>
          <w:rFonts w:cs="Times New Roman"/>
          <w:szCs w:val="28"/>
        </w:rPr>
        <w:t xml:space="preserve">, Па от </w:t>
      </w:r>
      <w:r>
        <w:rPr>
          <w:rFonts w:cs="Times New Roman"/>
          <w:i/>
          <w:szCs w:val="28"/>
        </w:rPr>
        <w:t>Т</w:t>
      </w:r>
      <w:r>
        <w:rPr>
          <w:rFonts w:cs="Times New Roman"/>
          <w:szCs w:val="28"/>
          <w:rPrChange w:id="37" w:author="Александр Сергиенко" w:date="2019-06-01T13:17:00Z">
            <w:rPr>
              <w:rFonts w:cs="Times New Roman"/>
              <w:szCs w:val="24"/>
            </w:rPr>
          </w:rPrChange>
        </w:rPr>
        <w:t>, К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1254EC" w14:paraId="14A0EAE6" w14:textId="77777777" w:rsidTr="001254EC">
        <w:trPr>
          <w:trHeight w:val="792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AE90BB6" w14:textId="77777777" w:rsidR="001254EC" w:rsidRDefault="001254EC">
            <w:pPr>
              <w:jc w:val="right"/>
              <w:rPr>
                <w:rFonts w:cs="Times New Roman"/>
                <w:szCs w:val="24"/>
                <w:lang w:eastAsia="en-US"/>
              </w:rPr>
            </w:pPr>
            <w:r>
              <w:rPr>
                <w:rFonts w:cs="Times New Roman"/>
                <w:position w:val="-12"/>
                <w:szCs w:val="24"/>
                <w:lang w:eastAsia="en-US"/>
              </w:rPr>
              <w:object w:dxaOrig="859" w:dyaOrig="380" w14:anchorId="448A2C41">
                <v:shape id="_x0000_i1158" type="#_x0000_t75" style="width:43.5pt;height:21.75pt" o:ole="">
                  <v:imagedata r:id="rId266" o:title=""/>
                </v:shape>
                <o:OLEObject Type="Embed" ProgID="Equation.DSMT4" ShapeID="_x0000_i1158" DrawAspect="Content" ObjectID="_1681031736" r:id="rId267"/>
              </w:object>
            </w:r>
          </w:p>
          <w:p w14:paraId="4973216E" w14:textId="77777777" w:rsidR="001254EC" w:rsidRDefault="001254EC">
            <w:pPr>
              <w:jc w:val="left"/>
              <w:rPr>
                <w:lang w:eastAsia="en-US"/>
              </w:rPr>
            </w:pPr>
            <w:r w:rsidRPr="001254EC">
              <w:rPr>
                <w:rFonts w:cs="Times New Roman"/>
                <w:position w:val="-12"/>
                <w:szCs w:val="24"/>
                <w:lang w:eastAsia="en-US"/>
              </w:rPr>
              <w:object w:dxaOrig="840" w:dyaOrig="380" w14:anchorId="03D0A032">
                <v:shape id="_x0000_i1159" type="#_x0000_t75" style="width:43.5pt;height:21.75pt" o:ole="">
                  <v:imagedata r:id="rId268" o:title=""/>
                </v:shape>
                <o:OLEObject Type="Embed" ProgID="Equation.DSMT4" ShapeID="_x0000_i1159" DrawAspect="Content" ObjectID="_1681031737" r:id="rId269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4A68" w14:textId="77777777" w:rsidR="001254EC" w:rsidRDefault="001254EC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62A2" w14:textId="77777777" w:rsidR="001254EC" w:rsidRDefault="001254EC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375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9514" w14:textId="77777777" w:rsidR="001254EC" w:rsidRDefault="001254EC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400</w:t>
            </w:r>
          </w:p>
        </w:tc>
      </w:tr>
      <w:tr w:rsidR="001254EC" w14:paraId="7ADF19C5" w14:textId="77777777" w:rsidTr="00D64D7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29BB" w14:textId="77777777" w:rsidR="001254EC" w:rsidRPr="00CE25C2" w:rsidRDefault="001254EC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2</w:t>
            </w:r>
            <w:r w:rsidR="00CE25C2">
              <w:rPr>
                <w:lang w:eastAsia="en-US"/>
              </w:rPr>
              <w:t>75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E346" w14:textId="77777777" w:rsidR="001254EC" w:rsidRDefault="00E2488D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200" w:dyaOrig="400" w14:anchorId="759E44D3">
                <v:shape id="_x0000_i1160" type="#_x0000_t75" style="width:57.75pt;height:21.75pt" o:ole="">
                  <v:imagedata r:id="rId270" o:title=""/>
                </v:shape>
                <o:OLEObject Type="Embed" ProgID="Equation.DSMT4" ShapeID="_x0000_i1160" DrawAspect="Content" ObjectID="_1681031738" r:id="rId271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9D1E" w14:textId="77777777" w:rsidR="001254EC" w:rsidRDefault="00ED7A64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180" w:dyaOrig="400" w14:anchorId="53C3485D">
                <v:shape id="_x0000_i1161" type="#_x0000_t75" style="width:57.75pt;height:21.75pt" o:ole="">
                  <v:imagedata r:id="rId272" o:title=""/>
                </v:shape>
                <o:OLEObject Type="Embed" ProgID="Equation.DSMT4" ShapeID="_x0000_i1161" DrawAspect="Content" ObjectID="_1681031739" r:id="rId273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5393" w14:textId="77777777" w:rsidR="001254EC" w:rsidRDefault="00D76C70">
            <w:pPr>
              <w:jc w:val="center"/>
              <w:rPr>
                <w:lang w:eastAsia="en-US"/>
              </w:rPr>
            </w:pPr>
            <w:r w:rsidRPr="00D76C70">
              <w:rPr>
                <w:position w:val="-6"/>
                <w:lang w:eastAsia="en-US"/>
              </w:rPr>
              <w:object w:dxaOrig="940" w:dyaOrig="360" w14:anchorId="05BBFF6A">
                <v:shape id="_x0000_i1162" type="#_x0000_t75" style="width:50.25pt;height:21.75pt" o:ole="">
                  <v:imagedata r:id="rId274" o:title=""/>
                </v:shape>
                <o:OLEObject Type="Embed" ProgID="Equation.DSMT4" ShapeID="_x0000_i1162" DrawAspect="Content" ObjectID="_1681031740" r:id="rId275"/>
              </w:object>
            </w:r>
          </w:p>
        </w:tc>
      </w:tr>
      <w:tr w:rsidR="001254EC" w14:paraId="6D814682" w14:textId="77777777" w:rsidTr="00D64D7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A5EF" w14:textId="77777777" w:rsidR="001254EC" w:rsidRPr="00CE25C2" w:rsidRDefault="00CE25C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5F9" w14:textId="77777777" w:rsidR="001254EC" w:rsidRDefault="00E2488D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880" w:dyaOrig="400" w14:anchorId="18424101">
                <v:shape id="_x0000_i1163" type="#_x0000_t75" style="width:43.5pt;height:21.75pt" o:ole="">
                  <v:imagedata r:id="rId276" o:title=""/>
                </v:shape>
                <o:OLEObject Type="Embed" ProgID="Equation.DSMT4" ShapeID="_x0000_i1163" DrawAspect="Content" ObjectID="_1681031741" r:id="rId277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2442" w14:textId="77777777" w:rsidR="001254EC" w:rsidRDefault="00ED7A64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200" w:dyaOrig="400" w14:anchorId="40C47F62">
                <v:shape id="_x0000_i1164" type="#_x0000_t75" style="width:57.75pt;height:21.75pt" o:ole="">
                  <v:imagedata r:id="rId278" o:title=""/>
                </v:shape>
                <o:OLEObject Type="Embed" ProgID="Equation.DSMT4" ShapeID="_x0000_i1164" DrawAspect="Content" ObjectID="_1681031742" r:id="rId279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D7A9" w14:textId="77777777" w:rsidR="001254EC" w:rsidRDefault="00D76C70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180" w:dyaOrig="400" w14:anchorId="4D579909">
                <v:shape id="_x0000_i1165" type="#_x0000_t75" style="width:57.75pt;height:21.75pt" o:ole="">
                  <v:imagedata r:id="rId280" o:title=""/>
                </v:shape>
                <o:OLEObject Type="Embed" ProgID="Equation.DSMT4" ShapeID="_x0000_i1165" DrawAspect="Content" ObjectID="_1681031743" r:id="rId281"/>
              </w:object>
            </w:r>
          </w:p>
        </w:tc>
      </w:tr>
      <w:tr w:rsidR="001254EC" w14:paraId="0601F1A7" w14:textId="77777777" w:rsidTr="00D64D7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DA72" w14:textId="77777777" w:rsidR="001254EC" w:rsidRPr="00CE25C2" w:rsidRDefault="001254EC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3</w:t>
            </w:r>
            <w:r w:rsidR="00CE25C2">
              <w:rPr>
                <w:lang w:eastAsia="en-US"/>
              </w:rPr>
              <w:t>25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0C92" w14:textId="77777777" w:rsidR="001254EC" w:rsidRDefault="00E2488D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40" w:dyaOrig="400" w14:anchorId="3496BE38">
                <v:shape id="_x0000_i1166" type="#_x0000_t75" style="width:64.5pt;height:21.75pt" o:ole="">
                  <v:imagedata r:id="rId282" o:title=""/>
                </v:shape>
                <o:OLEObject Type="Embed" ProgID="Equation.DSMT4" ShapeID="_x0000_i1166" DrawAspect="Content" ObjectID="_1681031744" r:id="rId283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2FFC" w14:textId="77777777" w:rsidR="001254EC" w:rsidRDefault="00ED7A64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880" w:dyaOrig="400" w14:anchorId="160C3CEB">
                <v:shape id="_x0000_i1167" type="#_x0000_t75" style="width:43.5pt;height:21.75pt" o:ole="">
                  <v:imagedata r:id="rId284" o:title=""/>
                </v:shape>
                <o:OLEObject Type="Embed" ProgID="Equation.DSMT4" ShapeID="_x0000_i1167" DrawAspect="Content" ObjectID="_1681031745" r:id="rId285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7C3D" w14:textId="77777777" w:rsidR="001254EC" w:rsidRDefault="00D76C70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200" w:dyaOrig="400" w14:anchorId="6E89BD4A">
                <v:shape id="_x0000_i1168" type="#_x0000_t75" style="width:57.75pt;height:21.75pt" o:ole="">
                  <v:imagedata r:id="rId286" o:title=""/>
                </v:shape>
                <o:OLEObject Type="Embed" ProgID="Equation.DSMT4" ShapeID="_x0000_i1168" DrawAspect="Content" ObjectID="_1681031746" r:id="rId287"/>
              </w:object>
            </w:r>
          </w:p>
        </w:tc>
      </w:tr>
      <w:tr w:rsidR="001254EC" w14:paraId="4EC44669" w14:textId="77777777" w:rsidTr="00D64D7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3DB5" w14:textId="77777777" w:rsidR="001254EC" w:rsidRDefault="001254E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350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F86A" w14:textId="77777777" w:rsidR="001254EC" w:rsidRDefault="00E2488D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40" w:dyaOrig="400" w14:anchorId="352FA962">
                <v:shape id="_x0000_i1169" type="#_x0000_t75" style="width:64.5pt;height:21.75pt" o:ole="">
                  <v:imagedata r:id="rId288" o:title=""/>
                </v:shape>
                <o:OLEObject Type="Embed" ProgID="Equation.DSMT4" ShapeID="_x0000_i1169" DrawAspect="Content" ObjectID="_1681031747" r:id="rId289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9BB4" w14:textId="77777777" w:rsidR="001254EC" w:rsidRDefault="00ED7A64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40" w:dyaOrig="400" w14:anchorId="0081E4DB">
                <v:shape id="_x0000_i1170" type="#_x0000_t75" style="width:64.5pt;height:21.75pt" o:ole="">
                  <v:imagedata r:id="rId290" o:title=""/>
                </v:shape>
                <o:OLEObject Type="Embed" ProgID="Equation.DSMT4" ShapeID="_x0000_i1170" DrawAspect="Content" ObjectID="_1681031748" r:id="rId291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0DC7" w14:textId="77777777" w:rsidR="001254EC" w:rsidRDefault="00D76C70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880" w:dyaOrig="400" w14:anchorId="12354748">
                <v:shape id="_x0000_i1171" type="#_x0000_t75" style="width:43.5pt;height:21.75pt" o:ole="">
                  <v:imagedata r:id="rId292" o:title=""/>
                </v:shape>
                <o:OLEObject Type="Embed" ProgID="Equation.DSMT4" ShapeID="_x0000_i1171" DrawAspect="Content" ObjectID="_1681031749" r:id="rId293"/>
              </w:object>
            </w:r>
          </w:p>
        </w:tc>
      </w:tr>
      <w:tr w:rsidR="001254EC" w14:paraId="6EC765EA" w14:textId="77777777" w:rsidTr="00D64D7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100C" w14:textId="77777777" w:rsidR="001254EC" w:rsidRDefault="00CE25C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375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7766" w14:textId="77777777" w:rsidR="001254EC" w:rsidRDefault="00E2488D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59" w:dyaOrig="400" w14:anchorId="20FC3E98">
                <v:shape id="_x0000_i1172" type="#_x0000_t75" style="width:64.5pt;height:21.75pt" o:ole="">
                  <v:imagedata r:id="rId294" o:title=""/>
                </v:shape>
                <o:OLEObject Type="Embed" ProgID="Equation.DSMT4" ShapeID="_x0000_i1172" DrawAspect="Content" ObjectID="_1681031750" r:id="rId295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5220" w14:textId="77777777" w:rsidR="001254EC" w:rsidRDefault="00ED7A64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40" w:dyaOrig="400" w14:anchorId="07FA1D5C">
                <v:shape id="_x0000_i1173" type="#_x0000_t75" style="width:64.5pt;height:21.75pt" o:ole="">
                  <v:imagedata r:id="rId296" o:title=""/>
                </v:shape>
                <o:OLEObject Type="Embed" ProgID="Equation.DSMT4" ShapeID="_x0000_i1173" DrawAspect="Content" ObjectID="_1681031751" r:id="rId297"/>
              </w:objec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A02B" w14:textId="77777777" w:rsidR="001254EC" w:rsidRDefault="00D76C70">
            <w:pPr>
              <w:jc w:val="center"/>
              <w:rPr>
                <w:lang w:eastAsia="en-US"/>
              </w:rPr>
            </w:pPr>
            <w:r>
              <w:rPr>
                <w:position w:val="-10"/>
                <w:lang w:eastAsia="en-US"/>
              </w:rPr>
              <w:object w:dxaOrig="1340" w:dyaOrig="400" w14:anchorId="2144FCDF">
                <v:shape id="_x0000_i1174" type="#_x0000_t75" style="width:64.5pt;height:21.75pt" o:ole="">
                  <v:imagedata r:id="rId298" o:title=""/>
                </v:shape>
                <o:OLEObject Type="Embed" ProgID="Equation.DSMT4" ShapeID="_x0000_i1174" DrawAspect="Content" ObjectID="_1681031752" r:id="rId299"/>
              </w:object>
            </w:r>
          </w:p>
        </w:tc>
      </w:tr>
    </w:tbl>
    <w:p w14:paraId="729DA91B" w14:textId="77777777" w:rsidR="00D64D7A" w:rsidRPr="00D64D7A" w:rsidRDefault="00D64D7A" w:rsidP="00D64D7A"/>
    <w:p w14:paraId="256D6E9D" w14:textId="77777777" w:rsidR="00FB5D6D" w:rsidRDefault="00A608DF" w:rsidP="00673043">
      <w:pPr>
        <w:pStyle w:val="2"/>
      </w:pPr>
      <w:bookmarkStart w:id="38" w:name="_Toc10679320"/>
      <w:r>
        <w:t xml:space="preserve">4.7. </w:t>
      </w:r>
      <w:r w:rsidR="00FB5D6D">
        <w:t>Оценка степени полимеризации от времени полимеризации</w:t>
      </w:r>
      <w:bookmarkEnd w:id="38"/>
    </w:p>
    <w:p w14:paraId="723955F9" w14:textId="77777777" w:rsidR="00D31E5B" w:rsidRDefault="00D31E5B" w:rsidP="005B7C55">
      <w:pPr>
        <w:ind w:firstLine="709"/>
      </w:pPr>
      <w:r>
        <w:t>Степень полимеризации заряда имеет зависимость от времени и температуры полимеризации:</w:t>
      </w:r>
    </w:p>
    <w:p w14:paraId="1CA4229A" w14:textId="77777777" w:rsidR="00D31E5B" w:rsidRPr="00060294" w:rsidRDefault="005B7C55" w:rsidP="00D31E5B">
      <w:pPr>
        <w:tabs>
          <w:tab w:val="center" w:pos="4678"/>
          <w:tab w:val="left" w:pos="7655"/>
          <w:tab w:val="right" w:pos="9356"/>
        </w:tabs>
        <w:rPr>
          <w:rFonts w:cs="Times New Roman"/>
          <w:szCs w:val="24"/>
        </w:rPr>
      </w:pPr>
      <w:r w:rsidRPr="005B7C55">
        <w:rPr>
          <w:position w:val="-38"/>
        </w:rPr>
        <w:object w:dxaOrig="4060" w:dyaOrig="900" w14:anchorId="6EA5B9CF">
          <v:shape id="_x0000_i1175" type="#_x0000_t75" style="width:200.25pt;height:48pt" o:ole="">
            <v:imagedata r:id="rId300" o:title=""/>
          </v:shape>
          <o:OLEObject Type="Embed" ProgID="Equation.DSMT4" ShapeID="_x0000_i1175" DrawAspect="Content" ObjectID="_1681031753" r:id="rId301"/>
        </w:object>
      </w:r>
    </w:p>
    <w:p w14:paraId="5FD02C36" w14:textId="77777777" w:rsidR="00D31E5B" w:rsidRDefault="00D31E5B" w:rsidP="005B7C55">
      <w:r>
        <w:t>где</w:t>
      </w:r>
      <w:r w:rsidR="00A370E3" w:rsidRPr="00A370E3">
        <w:rPr>
          <w:position w:val="-12"/>
        </w:rPr>
        <w:object w:dxaOrig="2340" w:dyaOrig="380" w14:anchorId="66D624A2">
          <v:shape id="_x0000_i1176" type="#_x0000_t75" style="width:117pt;height:19.5pt" o:ole="">
            <v:imagedata r:id="rId302" o:title=""/>
          </v:shape>
          <o:OLEObject Type="Embed" ProgID="Equation.DSMT4" ShapeID="_x0000_i1176" DrawAspect="Content" ObjectID="_1681031754" r:id="rId303"/>
        </w:object>
      </w:r>
      <w:r w:rsidR="00A370E3">
        <w:t xml:space="preserve"> </w:t>
      </w:r>
      <w:r>
        <w:t xml:space="preserve">- энергия активации, </w:t>
      </w:r>
      <w:r w:rsidR="00A370E3" w:rsidRPr="00A370E3">
        <w:rPr>
          <w:position w:val="-4"/>
        </w:rPr>
        <w:object w:dxaOrig="240" w:dyaOrig="260" w14:anchorId="404848C6">
          <v:shape id="_x0000_i1177" type="#_x0000_t75" style="width:12pt;height:15pt" o:ole="">
            <v:imagedata r:id="rId304" o:title=""/>
          </v:shape>
          <o:OLEObject Type="Embed" ProgID="Equation.DSMT4" ShapeID="_x0000_i1177" DrawAspect="Content" ObjectID="_1681031755" r:id="rId305"/>
        </w:object>
      </w:r>
      <w:r w:rsidR="00A370E3">
        <w:t xml:space="preserve"> - газовая постоянная</w:t>
      </w:r>
      <w:r>
        <w:t xml:space="preserve"> </w:t>
      </w:r>
      <w:r w:rsidR="006B14B6" w:rsidRPr="005B7C55">
        <w:rPr>
          <w:position w:val="-12"/>
        </w:rPr>
        <w:object w:dxaOrig="2160" w:dyaOrig="420" w14:anchorId="301C9951">
          <v:shape id="_x0000_i1178" type="#_x0000_t75" style="width:107.25pt;height:21.75pt" o:ole="">
            <v:imagedata r:id="rId306" o:title=""/>
          </v:shape>
          <o:OLEObject Type="Embed" ProgID="Equation.DSMT4" ShapeID="_x0000_i1178" DrawAspect="Content" ObjectID="_1681031756" r:id="rId307"/>
        </w:object>
      </w:r>
      <w:r>
        <w:t xml:space="preserve">- константа скорости полимеризации. </w:t>
      </w:r>
    </w:p>
    <w:p w14:paraId="503CEB48" w14:textId="77777777" w:rsidR="00D31E5B" w:rsidRDefault="00D31E5B" w:rsidP="00D31E5B">
      <w:pPr>
        <w:tabs>
          <w:tab w:val="center" w:pos="4678"/>
          <w:tab w:val="left" w:pos="7655"/>
          <w:tab w:val="right" w:pos="9356"/>
        </w:tabs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Примем, что время полимеризации определяется условием </w:t>
      </w:r>
      <w:r w:rsidR="005B7C55" w:rsidRPr="005B7C55">
        <w:rPr>
          <w:rFonts w:cs="Times New Roman"/>
          <w:position w:val="-10"/>
          <w:szCs w:val="24"/>
        </w:rPr>
        <w:object w:dxaOrig="760" w:dyaOrig="320" w14:anchorId="5432738B">
          <v:shape id="_x0000_i1179" type="#_x0000_t75" style="width:38.25pt;height:18.75pt" o:ole="">
            <v:imagedata r:id="rId308" o:title=""/>
          </v:shape>
          <o:OLEObject Type="Embed" ProgID="Equation.DSMT4" ShapeID="_x0000_i1179" DrawAspect="Content" ObjectID="_1681031757" r:id="rId309"/>
        </w:object>
      </w:r>
      <w:r>
        <w:rPr>
          <w:rFonts w:cs="Times New Roman"/>
          <w:szCs w:val="24"/>
        </w:rPr>
        <w:t xml:space="preserve"> и определим зависимость степени полимеризации от времени для температуры </w:t>
      </w:r>
    </w:p>
    <w:p w14:paraId="4C1B16ED" w14:textId="77777777" w:rsidR="00D31E5B" w:rsidRDefault="005B7C55" w:rsidP="00D31E5B">
      <w:pPr>
        <w:tabs>
          <w:tab w:val="center" w:pos="4678"/>
          <w:tab w:val="left" w:pos="7655"/>
          <w:tab w:val="right" w:pos="9356"/>
        </w:tabs>
        <w:rPr>
          <w:rFonts w:cs="Times New Roman"/>
          <w:szCs w:val="24"/>
        </w:rPr>
      </w:pPr>
      <w:r>
        <w:rPr>
          <w:rFonts w:cs="Times New Roman"/>
          <w:position w:val="-12"/>
          <w:szCs w:val="24"/>
        </w:rPr>
        <w:object w:dxaOrig="1219" w:dyaOrig="360" w14:anchorId="2E878166">
          <v:shape id="_x0000_i1180" type="#_x0000_t75" style="width:63pt;height:21.75pt" o:ole="">
            <v:imagedata r:id="rId310" o:title=""/>
          </v:shape>
          <o:OLEObject Type="Embed" ProgID="Equation.DSMT4" ShapeID="_x0000_i1180" DrawAspect="Content" ObjectID="_1681031758" r:id="rId311"/>
        </w:object>
      </w:r>
      <w:r w:rsidR="00D31E5B">
        <w:rPr>
          <w:rFonts w:cs="Times New Roman"/>
          <w:szCs w:val="24"/>
        </w:rPr>
        <w:t>.</w:t>
      </w:r>
    </w:p>
    <w:p w14:paraId="464B5FE8" w14:textId="77777777" w:rsidR="00D31E5B" w:rsidRDefault="00D31E5B" w:rsidP="00D31E5B">
      <w:pPr>
        <w:tabs>
          <w:tab w:val="center" w:pos="4678"/>
          <w:tab w:val="left" w:pos="7655"/>
          <w:tab w:val="right" w:pos="9356"/>
        </w:tabs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Тогда время полимеризации определяется как:</w:t>
      </w:r>
    </w:p>
    <w:p w14:paraId="54AB3101" w14:textId="77777777" w:rsidR="00D31E5B" w:rsidRDefault="006B14B6" w:rsidP="00D31E5B">
      <w:pPr>
        <w:tabs>
          <w:tab w:val="left" w:pos="2124"/>
        </w:tabs>
        <w:rPr>
          <w:rFonts w:cs="Times New Roman"/>
          <w:szCs w:val="24"/>
        </w:rPr>
      </w:pPr>
      <w:r w:rsidRPr="006B14B6">
        <w:rPr>
          <w:rFonts w:cs="Times New Roman"/>
          <w:position w:val="-78"/>
          <w:szCs w:val="24"/>
        </w:rPr>
        <w:object w:dxaOrig="8480" w:dyaOrig="1219" w14:anchorId="1F7C0118">
          <v:shape id="_x0000_i1181" type="#_x0000_t75" style="width:423pt;height:62.25pt" o:ole="">
            <v:imagedata r:id="rId312" o:title=""/>
          </v:shape>
          <o:OLEObject Type="Embed" ProgID="Equation.DSMT4" ShapeID="_x0000_i1181" DrawAspect="Content" ObjectID="_1681031759" r:id="rId313"/>
        </w:object>
      </w:r>
      <w:r w:rsidR="00D31E5B">
        <w:rPr>
          <w:rFonts w:cs="Times New Roman"/>
          <w:szCs w:val="24"/>
        </w:rPr>
        <w:t>.</w:t>
      </w:r>
    </w:p>
    <w:p w14:paraId="4683D884" w14:textId="77777777" w:rsidR="00D31E5B" w:rsidRPr="00D31E5B" w:rsidRDefault="00D31E5B" w:rsidP="005B7C55">
      <w:pPr>
        <w:ind w:firstLine="709"/>
      </w:pPr>
      <w:r>
        <w:t xml:space="preserve">Графики зависимости степени полимеризации от времени при различной температуре полимеризации представлены на графическом </w:t>
      </w:r>
      <w:r w:rsidRPr="00D31E5B">
        <w:t>листе № 5 курсового проекта.</w:t>
      </w:r>
    </w:p>
    <w:p w14:paraId="4B162209" w14:textId="77777777" w:rsidR="00FB5D6D" w:rsidRDefault="00A608DF" w:rsidP="00673043">
      <w:pPr>
        <w:pStyle w:val="2"/>
      </w:pPr>
      <w:bookmarkStart w:id="39" w:name="_Toc10679321"/>
      <w:r>
        <w:t xml:space="preserve">4.8. </w:t>
      </w:r>
      <w:r w:rsidR="00FB5D6D">
        <w:t>Расчет шнекового экструдера</w:t>
      </w:r>
      <w:bookmarkEnd w:id="39"/>
    </w:p>
    <w:p w14:paraId="2B248432" w14:textId="77777777" w:rsidR="00FB1EEC" w:rsidRDefault="00FB1EEC" w:rsidP="0090326B">
      <w:pPr>
        <w:ind w:firstLine="709"/>
        <w:rPr>
          <w:del w:id="40" w:author="Александр Сергиенко" w:date="2019-06-01T13:18:00Z"/>
        </w:rPr>
      </w:pPr>
      <w:bookmarkStart w:id="41" w:name="_Hlk10480622"/>
      <w:r>
        <w:t xml:space="preserve">На этапе проектирования шнекового </w:t>
      </w:r>
      <w:r w:rsidR="00F31BD0">
        <w:t>необходимо</w:t>
      </w:r>
      <w:r>
        <w:t xml:space="preserve"> произвести расчет и разработать чертеж общего вида экструдера. Схема одношнекового экструдера представлена на рис</w:t>
      </w:r>
      <w:r w:rsidR="00F31BD0">
        <w:t>унке 5</w:t>
      </w:r>
      <w:r>
        <w:t xml:space="preserve">. Экструдер работает следующим образом: рабочее тело (топливная масса или бронирующий состав) из бункера 1 поступает в корпус 3, где захватывается вращающимся шнеком 2 и транспортируется к головке 6. При этом рабочее тело экструдера в зоне </w:t>
      </w:r>
      <w:r>
        <w:rPr>
          <w:lang w:val="en-US"/>
        </w:rPr>
        <w:t>I</w:t>
      </w:r>
      <w:r>
        <w:t xml:space="preserve"> (зона питания) уплотняется, в зоне </w:t>
      </w:r>
      <w:r>
        <w:rPr>
          <w:lang w:val="en-US"/>
        </w:rPr>
        <w:t>II</w:t>
      </w:r>
      <w:r>
        <w:t xml:space="preserve"> (зона сжатия) происходит его сжатие, а в зоне </w:t>
      </w:r>
      <w:r>
        <w:rPr>
          <w:lang w:val="en-US"/>
        </w:rPr>
        <w:t>III</w:t>
      </w:r>
      <w:r>
        <w:t xml:space="preserve"> (зона дозирования) рабочее тело гомогенизируется, после чего выдавливается в головку 6 через формирующую решетку 5. Для обеспечения требуемого теплового режима и условий транспортировки в корпусе могут </w:t>
      </w:r>
      <w:r>
        <w:lastRenderedPageBreak/>
        <w:t>быть предусмотрены каналы теплоносителя 4.</w:t>
      </w:r>
    </w:p>
    <w:p w14:paraId="32F02C3C" w14:textId="77777777" w:rsidR="0090326B" w:rsidRDefault="0090326B" w:rsidP="0090326B">
      <w:pPr>
        <w:keepNext/>
      </w:pPr>
      <w:r>
        <w:rPr>
          <w:noProof/>
          <w:lang w:eastAsia="en-US"/>
        </w:rPr>
        <w:drawing>
          <wp:inline distT="0" distB="0" distL="0" distR="0" wp14:anchorId="7342C3CB" wp14:editId="635E26EC">
            <wp:extent cx="4579620" cy="2392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3" t="9418" r="13538" b="3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CADF" w14:textId="77777777" w:rsidR="00FB1EEC" w:rsidRDefault="0090326B" w:rsidP="0090326B">
      <w:r w:rsidRPr="00F31BD0">
        <w:rPr>
          <w:lang w:eastAsia="en-US"/>
        </w:rPr>
        <w:t>Рисунок 5. Шнековый экструдер</w:t>
      </w:r>
      <w:r>
        <w:rPr>
          <w:lang w:eastAsia="en-US"/>
        </w:rPr>
        <w:t>:</w:t>
      </w:r>
      <w:r w:rsidRPr="00F31BD0">
        <w:rPr>
          <w:lang w:eastAsia="en-US"/>
        </w:rPr>
        <w:t xml:space="preserve"> 1-бункер, 3-шнек, 3-корпус, 4-каналы теплоносителя, 5-формирующая решетка, 6-головка. </w:t>
      </w:r>
      <w:r w:rsidRPr="00F31BD0">
        <w:rPr>
          <w:lang w:val="en-US" w:eastAsia="en-US"/>
        </w:rPr>
        <w:t>I</w:t>
      </w:r>
      <w:r w:rsidRPr="00F31BD0">
        <w:rPr>
          <w:lang w:eastAsia="en-US"/>
        </w:rPr>
        <w:t xml:space="preserve">-зона питания, </w:t>
      </w:r>
      <w:r w:rsidRPr="00F31BD0">
        <w:rPr>
          <w:lang w:val="en-US" w:eastAsia="en-US"/>
        </w:rPr>
        <w:t>II</w:t>
      </w:r>
      <w:r w:rsidRPr="00F31BD0">
        <w:rPr>
          <w:lang w:eastAsia="en-US"/>
        </w:rPr>
        <w:t xml:space="preserve">-зона сжатия, </w:t>
      </w:r>
      <w:r w:rsidRPr="00F31BD0">
        <w:rPr>
          <w:lang w:val="en-US" w:eastAsia="en-US"/>
        </w:rPr>
        <w:t>III</w:t>
      </w:r>
      <w:r w:rsidRPr="00F31BD0">
        <w:rPr>
          <w:lang w:eastAsia="en-US"/>
        </w:rPr>
        <w:t>-зона дозирования</w:t>
      </w:r>
      <w:r>
        <w:rPr>
          <w:lang w:eastAsia="en-US"/>
        </w:rPr>
        <w:t>.</w:t>
      </w:r>
    </w:p>
    <w:bookmarkEnd w:id="41"/>
    <w:p w14:paraId="51BC9504" w14:textId="77777777" w:rsidR="00FB1EEC" w:rsidRDefault="00FB1EEC" w:rsidP="00670D42">
      <w:pPr>
        <w:ind w:firstLine="709"/>
      </w:pPr>
      <w:r>
        <w:t>На рис</w:t>
      </w:r>
      <w:r w:rsidR="00670D42">
        <w:t>унке</w:t>
      </w:r>
      <w:r>
        <w:t xml:space="preserve"> </w:t>
      </w:r>
      <w:r w:rsidR="00670D42">
        <w:t>6</w:t>
      </w:r>
      <w:r>
        <w:t xml:space="preserve"> показана схема с переменной глубиной нарезки и указаны основные геометрические параметры.</w:t>
      </w:r>
    </w:p>
    <w:p w14:paraId="4AADA9A5" w14:textId="77777777" w:rsidR="0090326B" w:rsidRDefault="0090326B" w:rsidP="0090326B">
      <w:pPr>
        <w:keepNext/>
        <w:ind w:firstLine="709"/>
      </w:pPr>
      <w:r>
        <w:rPr>
          <w:noProof/>
          <w:lang w:eastAsia="en-US"/>
        </w:rPr>
        <w:drawing>
          <wp:inline distT="0" distB="0" distL="0" distR="0" wp14:anchorId="2E082665" wp14:editId="09B5B16F">
            <wp:extent cx="5265420" cy="2042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" t="7021" r="5431" b="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0E10" w14:textId="77777777" w:rsidR="0090326B" w:rsidRDefault="0090326B" w:rsidP="0090326B">
      <w:r>
        <w:rPr>
          <w:sz w:val="24"/>
          <w:szCs w:val="20"/>
          <w:lang w:eastAsia="en-US"/>
          <w:rPrChange w:id="42" w:author="Александр Сергиенко" w:date="2019-06-01T21:12:00Z">
            <w:rPr>
              <w:lang w:eastAsia="en-US"/>
            </w:rPr>
          </w:rPrChange>
        </w:rPr>
        <w:t>Рис</w:t>
      </w:r>
      <w:r>
        <w:rPr>
          <w:lang w:eastAsia="en-US"/>
        </w:rPr>
        <w:t>унок 6.</w:t>
      </w:r>
      <w:r>
        <w:rPr>
          <w:sz w:val="24"/>
          <w:szCs w:val="20"/>
          <w:lang w:eastAsia="en-US"/>
          <w:rPrChange w:id="43" w:author="Александр Сергиенко" w:date="2019-06-01T21:12:00Z">
            <w:rPr>
              <w:lang w:eastAsia="en-US"/>
            </w:rPr>
          </w:rPrChange>
        </w:rPr>
        <w:t xml:space="preserve"> Схема шнека: </w:t>
      </w:r>
      <w:r>
        <w:rPr>
          <w:sz w:val="24"/>
          <w:szCs w:val="20"/>
          <w:lang w:val="en-US" w:eastAsia="en-US"/>
          <w:rPrChange w:id="44" w:author="Александр Сергиенко" w:date="2019-06-01T21:12:00Z">
            <w:rPr>
              <w:lang w:val="en-US" w:eastAsia="en-US"/>
            </w:rPr>
          </w:rPrChange>
        </w:rPr>
        <w:t>I</w:t>
      </w:r>
      <w:r>
        <w:rPr>
          <w:sz w:val="24"/>
          <w:szCs w:val="20"/>
          <w:lang w:eastAsia="en-US"/>
          <w:rPrChange w:id="45" w:author="Александр Сергиенко" w:date="2019-06-01T21:12:00Z">
            <w:rPr>
              <w:lang w:eastAsia="en-US"/>
            </w:rPr>
          </w:rPrChange>
        </w:rPr>
        <w:t xml:space="preserve"> - зона питания, </w:t>
      </w:r>
      <w:r>
        <w:rPr>
          <w:sz w:val="24"/>
          <w:szCs w:val="20"/>
          <w:lang w:val="en-US" w:eastAsia="en-US"/>
          <w:rPrChange w:id="46" w:author="Александр Сергиенко" w:date="2019-06-01T21:12:00Z">
            <w:rPr>
              <w:lang w:val="en-US" w:eastAsia="en-US"/>
            </w:rPr>
          </w:rPrChange>
        </w:rPr>
        <w:t>II</w:t>
      </w:r>
      <w:r w:rsidRPr="0090326B">
        <w:rPr>
          <w:sz w:val="24"/>
          <w:szCs w:val="20"/>
          <w:lang w:eastAsia="en-US"/>
          <w:rPrChange w:id="47" w:author="Александр Сергиенко" w:date="2019-06-01T21:12:00Z">
            <w:rPr>
              <w:lang w:val="en-US" w:eastAsia="en-US"/>
            </w:rPr>
          </w:rPrChange>
        </w:rPr>
        <w:t xml:space="preserve"> </w:t>
      </w:r>
      <w:r>
        <w:rPr>
          <w:sz w:val="24"/>
          <w:szCs w:val="20"/>
          <w:lang w:eastAsia="en-US"/>
          <w:rPrChange w:id="48" w:author="Александр Сергиенко" w:date="2019-06-01T21:12:00Z">
            <w:rPr>
              <w:lang w:eastAsia="en-US"/>
            </w:rPr>
          </w:rPrChange>
        </w:rPr>
        <w:t xml:space="preserve">- зона сжатия, </w:t>
      </w:r>
      <w:r>
        <w:rPr>
          <w:sz w:val="24"/>
          <w:szCs w:val="20"/>
          <w:lang w:val="en-US" w:eastAsia="en-US"/>
          <w:rPrChange w:id="49" w:author="Александр Сергиенко" w:date="2019-06-01T21:12:00Z">
            <w:rPr>
              <w:lang w:val="en-US" w:eastAsia="en-US"/>
            </w:rPr>
          </w:rPrChange>
        </w:rPr>
        <w:t>III</w:t>
      </w:r>
      <w:r>
        <w:rPr>
          <w:sz w:val="24"/>
          <w:szCs w:val="20"/>
          <w:lang w:eastAsia="en-US"/>
          <w:rPrChange w:id="50" w:author="Александр Сергиенко" w:date="2019-06-01T21:12:00Z">
            <w:rPr>
              <w:lang w:eastAsia="en-US"/>
            </w:rPr>
          </w:rPrChange>
        </w:rPr>
        <w:t xml:space="preserve"> </w:t>
      </w:r>
      <w:r>
        <w:rPr>
          <w:lang w:eastAsia="en-US"/>
        </w:rPr>
        <w:t>–</w:t>
      </w:r>
      <w:r>
        <w:rPr>
          <w:sz w:val="24"/>
          <w:szCs w:val="20"/>
          <w:lang w:eastAsia="en-US"/>
          <w:rPrChange w:id="51" w:author="Александр Сергиенко" w:date="2019-06-01T21:12:00Z">
            <w:rPr>
              <w:lang w:eastAsia="en-US"/>
            </w:rPr>
          </w:rPrChange>
        </w:rPr>
        <w:t xml:space="preserve"> зона</w:t>
      </w:r>
      <w:r>
        <w:rPr>
          <w:lang w:eastAsia="en-US"/>
        </w:rPr>
        <w:t xml:space="preserve"> дозирования</w:t>
      </w:r>
    </w:p>
    <w:p w14:paraId="7DF23D99" w14:textId="77777777" w:rsidR="00FB1EEC" w:rsidRDefault="00FB1EEC" w:rsidP="00670D42">
      <w:pPr>
        <w:ind w:left="360"/>
      </w:pPr>
      <w:r>
        <w:t>Основные геометрические параметрами шнека являются:</w:t>
      </w:r>
    </w:p>
    <w:p w14:paraId="513202DB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диаметр </w:t>
      </w:r>
      <w:r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6A46819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длина </w:t>
      </w:r>
      <w:r>
        <w:rPr>
          <w:rFonts w:ascii="Times New Roman" w:hAnsi="Times New Roman" w:cs="Times New Roman"/>
          <w:i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C3A4712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шаг винтовой нарезки </w:t>
      </w:r>
      <w:r>
        <w:rPr>
          <w:rFonts w:ascii="Times New Roman" w:hAnsi="Times New Roman" w:cs="Times New Roman"/>
          <w:i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2C55C07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глубина канала по зонам (глубина нарезки) 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;</w:t>
      </w:r>
    </w:p>
    <w:p w14:paraId="38682DF8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ширина ребра </w:t>
      </w:r>
      <w:r>
        <w:rPr>
          <w:rFonts w:ascii="Times New Roman" w:hAnsi="Times New Roman" w:cs="Times New Roman"/>
          <w:i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FB84A21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величина зазора между ребром шнека и корпуса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2C008EF5" w14:textId="77777777" w:rsidR="00FB1EEC" w:rsidRDefault="00FB1EEC" w:rsidP="00FB1EEC">
      <w:pPr>
        <w:pStyle w:val="a6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угол подъема винтовой линии нарезки шнека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2C7924F9" w14:textId="77777777" w:rsidR="00FB1EEC" w:rsidRDefault="00FB1EEC" w:rsidP="0090326B">
      <w:pPr>
        <w:ind w:firstLine="709"/>
      </w:pPr>
      <w:r>
        <w:t>Обычно применяются цилиндрические шнеки с постоянным шагом и переменной глубиной винтового канала. Они сравнительно просты в изготовлении и обеспечивают высокую производительность. Диаметр шнеков отечественных экструдеров регламентирован ГОСТ 14773 и составляет размерный ряд: 20; 32; 45; 63; 90; 125; 160; 200; 320; 450; 630 мм.</w:t>
      </w:r>
    </w:p>
    <w:p w14:paraId="3E8C2160" w14:textId="77777777" w:rsidR="00FB1EEC" w:rsidRDefault="00FB1EEC" w:rsidP="0090326B">
      <w:pPr>
        <w:ind w:firstLine="709"/>
      </w:pPr>
      <w:r>
        <w:t>В качестве основного исходного параметра для расчета экструдера принимается его производительность. Для известной производительность экструдера можно определить диаметр шнека и</w:t>
      </w:r>
      <w:r w:rsidR="00F02565">
        <w:t>з</w:t>
      </w:r>
      <w:r>
        <w:t xml:space="preserve"> следующего соотношения</w:t>
      </w:r>
      <w:r w:rsidR="00F02565">
        <w:t>:</w:t>
      </w:r>
    </w:p>
    <w:p w14:paraId="20E92D34" w14:textId="77777777" w:rsidR="00FB1EEC" w:rsidRPr="00F02565" w:rsidRDefault="0090326B" w:rsidP="00F02565">
      <w:pPr>
        <w:rPr>
          <w:rFonts w:cs="Times New Roman"/>
        </w:rPr>
      </w:pPr>
      <w:r>
        <w:rPr>
          <w:position w:val="-12"/>
        </w:rPr>
        <w:object w:dxaOrig="2740" w:dyaOrig="420" w14:anchorId="1A64A068">
          <v:shape id="_x0000_i1182" type="#_x0000_t75" style="width:135.75pt;height:21.75pt" o:ole="">
            <v:imagedata r:id="rId316" o:title=""/>
          </v:shape>
          <o:OLEObject Type="Embed" ProgID="Equation.DSMT4" ShapeID="_x0000_i1182" DrawAspect="Content" ObjectID="_1681031760" r:id="rId317"/>
        </w:object>
      </w:r>
      <w:r w:rsidR="00F02565" w:rsidRPr="00F02565">
        <w:rPr>
          <w:rFonts w:eastAsiaTheme="minorHAnsi" w:cs="Times New Roman"/>
        </w:rPr>
        <w:t>,</w:t>
      </w:r>
    </w:p>
    <w:p w14:paraId="2C77E8C0" w14:textId="77777777" w:rsidR="00FB1EEC" w:rsidRDefault="00F02565" w:rsidP="0090326B">
      <w:r>
        <w:t>г</w:t>
      </w:r>
      <w:r w:rsidR="00FB1EEC">
        <w:t xml:space="preserve">де </w:t>
      </w:r>
      <w:r w:rsidR="00FB1EEC">
        <w:rPr>
          <w:i/>
          <w:lang w:val="en-US"/>
        </w:rPr>
        <w:t>Q</w:t>
      </w:r>
      <w:r w:rsidR="00FB1EEC" w:rsidRPr="00FB1EEC">
        <w:rPr>
          <w:i/>
        </w:rPr>
        <w:t xml:space="preserve"> </w:t>
      </w:r>
      <w:r w:rsidR="00FB1EEC">
        <w:rPr>
          <w:i/>
        </w:rPr>
        <w:t xml:space="preserve">– </w:t>
      </w:r>
      <w:r w:rsidR="00FB1EEC">
        <w:t>объемная производительность,</w:t>
      </w:r>
      <w:r w:rsidR="0090326B">
        <w:t xml:space="preserve"> </w:t>
      </w:r>
      <w:r w:rsidR="0090326B" w:rsidRPr="0090326B">
        <w:rPr>
          <w:position w:val="-6"/>
        </w:rPr>
        <w:object w:dxaOrig="859" w:dyaOrig="360" w14:anchorId="216A6849">
          <v:shape id="_x0000_i1183" type="#_x0000_t75" style="width:42.75pt;height:18pt" o:ole="">
            <v:imagedata r:id="rId318" o:title=""/>
          </v:shape>
          <o:OLEObject Type="Embed" ProgID="Equation.DSMT4" ShapeID="_x0000_i1183" DrawAspect="Content" ObjectID="_1681031761" r:id="rId319"/>
        </w:object>
      </w:r>
      <w:r>
        <w:t xml:space="preserve">; </w:t>
      </w:r>
      <w:r w:rsidR="00FB1EEC">
        <w:t xml:space="preserve"> </w:t>
      </w:r>
      <w:r w:rsidR="00FB1EEC">
        <w:rPr>
          <w:i/>
          <w:lang w:val="en-US"/>
        </w:rPr>
        <w:t>D</w:t>
      </w:r>
      <w:r w:rsidR="00FB1EEC" w:rsidRPr="00FB1EEC">
        <w:rPr>
          <w:i/>
        </w:rPr>
        <w:t xml:space="preserve"> </w:t>
      </w:r>
      <w:r w:rsidR="00FB1EEC">
        <w:rPr>
          <w:i/>
        </w:rPr>
        <w:t xml:space="preserve">– </w:t>
      </w:r>
      <w:r w:rsidR="00FB1EEC">
        <w:t>диаметр шнека,</w:t>
      </w:r>
      <w:r>
        <w:t xml:space="preserve"> мм;</w:t>
      </w:r>
      <w:r w:rsidR="00FB1EEC">
        <w:t xml:space="preserve"> </w:t>
      </w:r>
      <w:r w:rsidR="001D7013" w:rsidRPr="001D7013">
        <w:rPr>
          <w:position w:val="-12"/>
        </w:rPr>
        <w:object w:dxaOrig="1560" w:dyaOrig="380" w14:anchorId="0A2F7C55">
          <v:shape id="_x0000_i1184" type="#_x0000_t75" style="width:79.5pt;height:21.75pt" o:ole="">
            <v:imagedata r:id="rId320" o:title=""/>
          </v:shape>
          <o:OLEObject Type="Embed" ProgID="Equation.DSMT4" ShapeID="_x0000_i1184" DrawAspect="Content" ObjectID="_1681031762" r:id="rId321"/>
        </w:object>
      </w:r>
      <w:r w:rsidR="001D7013">
        <w:t xml:space="preserve"> </w:t>
      </w:r>
      <w:r w:rsidR="00FB1EEC">
        <w:t>– коэффициент, учитывающий утечки и осевые перетечки рабочего тела.</w:t>
      </w:r>
    </w:p>
    <w:p w14:paraId="0F28E4D2" w14:textId="77777777" w:rsidR="00FB1EEC" w:rsidRDefault="00FB1EEC" w:rsidP="0090326B">
      <w:pPr>
        <w:ind w:firstLine="709"/>
      </w:pPr>
      <w:r>
        <w:t xml:space="preserve">Объемный расход через экструдер должен обеспечивать наполнение </w:t>
      </w:r>
      <w:r w:rsidR="00ED79CB">
        <w:t>5</w:t>
      </w:r>
      <w:r>
        <w:t xml:space="preserve"> корпусов РДТТ за время не более 20 минут. Объем единичного заряда был найден в </w:t>
      </w:r>
      <w:r w:rsidR="00ED79CB">
        <w:t>ПК</w:t>
      </w:r>
      <w:r>
        <w:t xml:space="preserve"> «КОМПАС – 3</w:t>
      </w:r>
      <w:r w:rsidR="00ED79CB">
        <w:rPr>
          <w:lang w:val="en-US"/>
        </w:rPr>
        <w:t>D</w:t>
      </w:r>
      <w:r>
        <w:t>» и составляет</w:t>
      </w:r>
      <w:r w:rsidR="00ED79CB" w:rsidRPr="00ED79CB">
        <w:t xml:space="preserve"> </w:t>
      </w:r>
      <w:r w:rsidR="00ED79CB" w:rsidRPr="00ED79CB">
        <w:rPr>
          <w:position w:val="-10"/>
        </w:rPr>
        <w:object w:dxaOrig="1480" w:dyaOrig="400" w14:anchorId="5AC18B1D">
          <v:shape id="_x0000_i1185" type="#_x0000_t75" style="width:1in;height:21.75pt" o:ole="">
            <v:imagedata r:id="rId322" o:title=""/>
          </v:shape>
          <o:OLEObject Type="Embed" ProgID="Equation.DSMT4" ShapeID="_x0000_i1185" DrawAspect="Content" ObjectID="_1681031763" r:id="rId323"/>
        </w:object>
      </w:r>
      <w:r w:rsidR="00ED79CB">
        <w:t xml:space="preserve">, </w:t>
      </w:r>
      <w:r>
        <w:t xml:space="preserve"> тогда потребная объемная производительность будет равна:</w:t>
      </w:r>
    </w:p>
    <w:p w14:paraId="2EDF0250" w14:textId="77777777" w:rsidR="00FB1EEC" w:rsidRPr="00ED79CB" w:rsidRDefault="00ED79CB" w:rsidP="00ED79CB">
      <w:pPr>
        <w:rPr>
          <w:rFonts w:cs="Times New Roman"/>
        </w:rPr>
      </w:pPr>
      <w:r>
        <w:rPr>
          <w:position w:val="-28"/>
        </w:rPr>
        <w:object w:dxaOrig="5240" w:dyaOrig="760" w14:anchorId="4E02C741">
          <v:shape id="_x0000_i1186" type="#_x0000_t75" style="width:258.75pt;height:36pt" o:ole="">
            <v:imagedata r:id="rId324" o:title=""/>
          </v:shape>
          <o:OLEObject Type="Embed" ProgID="Equation.DSMT4" ShapeID="_x0000_i1186" DrawAspect="Content" ObjectID="_1681031764" r:id="rId325"/>
        </w:object>
      </w:r>
      <w:r>
        <w:rPr>
          <w:rFonts w:cs="Times New Roman"/>
        </w:rPr>
        <w:t>.</w:t>
      </w:r>
    </w:p>
    <w:p w14:paraId="3C688F7A" w14:textId="77777777" w:rsidR="0090326B" w:rsidRDefault="00FB1EEC" w:rsidP="0090326B">
      <w:pPr>
        <w:ind w:firstLine="709"/>
      </w:pPr>
      <w:r>
        <w:t>Тогда диаметр шнека с учетом потребной производительности будет равен:</w:t>
      </w:r>
    </w:p>
    <w:p w14:paraId="1255220D" w14:textId="77777777" w:rsidR="00FB1EEC" w:rsidRDefault="0090326B" w:rsidP="0090326B">
      <w:r w:rsidRPr="0090326B">
        <w:rPr>
          <w:position w:val="-12"/>
        </w:rPr>
        <w:object w:dxaOrig="7660" w:dyaOrig="420" w14:anchorId="5BA2DBC8">
          <v:shape id="_x0000_i1187" type="#_x0000_t75" style="width:383.25pt;height:21pt" o:ole="">
            <v:imagedata r:id="rId326" o:title=""/>
          </v:shape>
          <o:OLEObject Type="Embed" ProgID="Equation.DSMT4" ShapeID="_x0000_i1187" DrawAspect="Content" ObjectID="_1681031765" r:id="rId327"/>
        </w:object>
      </w:r>
      <w:r>
        <w:t xml:space="preserve"> </w:t>
      </w:r>
    </w:p>
    <w:p w14:paraId="67080152" w14:textId="77777777" w:rsidR="00FB1EEC" w:rsidRPr="001D7013" w:rsidRDefault="00FB1EEC" w:rsidP="001D7013">
      <w:pPr>
        <w:rPr>
          <w:rFonts w:eastAsiaTheme="minorHAnsi" w:cs="Times New Roman"/>
        </w:rPr>
      </w:pPr>
    </w:p>
    <w:p w14:paraId="39279443" w14:textId="77777777" w:rsidR="00FB1EEC" w:rsidRDefault="00FB1EEC" w:rsidP="0090326B">
      <w:pPr>
        <w:ind w:firstLine="709"/>
      </w:pPr>
      <w:r w:rsidRPr="00045625">
        <w:lastRenderedPageBreak/>
        <w:t>Полученное з</w:t>
      </w:r>
      <w:r>
        <w:t>начение диаметра шнека округлим до</w:t>
      </w:r>
      <w:r w:rsidR="001D7013">
        <w:t xml:space="preserve"> б</w:t>
      </w:r>
      <w:r>
        <w:t>лижайшего</w:t>
      </w:r>
      <w:r w:rsidR="001D7013">
        <w:t xml:space="preserve"> </w:t>
      </w:r>
      <w:r>
        <w:t>значения из стандартного ряда диаметров шнека. Принимаем диаметр шнека равным</w:t>
      </w:r>
      <w:r w:rsidR="0090326B" w:rsidRPr="0090326B">
        <w:rPr>
          <w:position w:val="-12"/>
        </w:rPr>
        <w:object w:dxaOrig="1480" w:dyaOrig="360" w14:anchorId="11D67953">
          <v:shape id="_x0000_i1188" type="#_x0000_t75" style="width:74.25pt;height:18pt" o:ole="">
            <v:imagedata r:id="rId328" o:title=""/>
          </v:shape>
          <o:OLEObject Type="Embed" ProgID="Equation.DSMT4" ShapeID="_x0000_i1188" DrawAspect="Content" ObjectID="_1681031766" r:id="rId329"/>
        </w:object>
      </w:r>
      <w:r w:rsidR="0090326B">
        <w:t xml:space="preserve"> </w:t>
      </w:r>
    </w:p>
    <w:p w14:paraId="3E6F9047" w14:textId="77777777" w:rsidR="00FB1EEC" w:rsidRDefault="00FB1EEC" w:rsidP="0003523D">
      <w:pPr>
        <w:ind w:firstLine="709"/>
      </w:pPr>
      <w:r>
        <w:t>На практике шаг винтовой нарезки шнека</w:t>
      </w:r>
      <w:r w:rsidR="0090326B" w:rsidRPr="0090326B">
        <w:rPr>
          <w:position w:val="-12"/>
        </w:rPr>
        <w:object w:dxaOrig="1860" w:dyaOrig="380" w14:anchorId="6BF92DAE">
          <v:shape id="_x0000_i1189" type="#_x0000_t75" style="width:93pt;height:19.5pt" o:ole="">
            <v:imagedata r:id="rId330" o:title=""/>
          </v:shape>
          <o:OLEObject Type="Embed" ProgID="Equation.DSMT4" ShapeID="_x0000_i1189" DrawAspect="Content" ObjectID="_1681031767" r:id="rId331"/>
        </w:object>
      </w:r>
      <w:r w:rsidR="001D7013">
        <w:t xml:space="preserve"> </w:t>
      </w:r>
      <w:r>
        <w:t>рекомендуется принимать постоянным по длине шнека. Принимаем</w:t>
      </w:r>
      <w:r w:rsidR="0090326B" w:rsidRPr="0090326B">
        <w:rPr>
          <w:position w:val="-12"/>
        </w:rPr>
        <w:object w:dxaOrig="2160" w:dyaOrig="360" w14:anchorId="515A65D2">
          <v:shape id="_x0000_i1190" type="#_x0000_t75" style="width:108pt;height:18pt" o:ole="">
            <v:imagedata r:id="rId332" o:title=""/>
          </v:shape>
          <o:OLEObject Type="Embed" ProgID="Equation.DSMT4" ShapeID="_x0000_i1190" DrawAspect="Content" ObjectID="_1681031768" r:id="rId333"/>
        </w:object>
      </w:r>
    </w:p>
    <w:p w14:paraId="58FEC7A3" w14:textId="77777777" w:rsidR="00FB1EEC" w:rsidRDefault="00FB1EEC" w:rsidP="0003523D">
      <w:pPr>
        <w:ind w:firstLine="709"/>
      </w:pPr>
      <w:r>
        <w:t>Угол наклона винтовой поверхности определяется из соотношения</w:t>
      </w:r>
      <w:r w:rsidR="00210DE9">
        <w:t>, рад</w:t>
      </w:r>
      <w:r>
        <w:t>:</w:t>
      </w:r>
    </w:p>
    <w:p w14:paraId="413D9BDF" w14:textId="77777777" w:rsidR="00FB1EEC" w:rsidRPr="00210DE9" w:rsidRDefault="0090326B" w:rsidP="00210DE9">
      <w:pPr>
        <w:rPr>
          <w:rFonts w:cs="Times New Roman"/>
        </w:rPr>
      </w:pPr>
      <w:r w:rsidRPr="0090326B">
        <w:rPr>
          <w:position w:val="-34"/>
        </w:rPr>
        <w:object w:dxaOrig="4780" w:dyaOrig="820" w14:anchorId="1400FBA3">
          <v:shape id="_x0000_i1191" type="#_x0000_t75" style="width:239.25pt;height:41.25pt" o:ole="">
            <v:imagedata r:id="rId334" o:title=""/>
          </v:shape>
          <o:OLEObject Type="Embed" ProgID="Equation.DSMT4" ShapeID="_x0000_i1191" DrawAspect="Content" ObjectID="_1681031769" r:id="rId335"/>
        </w:object>
      </w:r>
      <w:r w:rsidR="00210DE9">
        <w:rPr>
          <w:rFonts w:eastAsiaTheme="minorHAnsi" w:cs="Times New Roman"/>
        </w:rPr>
        <w:t>.</w:t>
      </w:r>
    </w:p>
    <w:p w14:paraId="739183D0" w14:textId="77777777" w:rsidR="00FB1EEC" w:rsidRDefault="00FB1EEC" w:rsidP="008B0432">
      <w:pPr>
        <w:ind w:firstLine="709"/>
      </w:pPr>
      <w:r>
        <w:t>Средние глубины винтового канала шнеков в каждой из зон</w:t>
      </w:r>
      <w:r w:rsidR="00045625">
        <w:t xml:space="preserve"> п</w:t>
      </w:r>
      <w:r>
        <w:t>ринима</w:t>
      </w:r>
      <w:r w:rsidR="001664A3">
        <w:t>ю</w:t>
      </w:r>
      <w:r>
        <w:t>тся</w:t>
      </w:r>
      <w:r w:rsidR="00045625">
        <w:t xml:space="preserve"> </w:t>
      </w:r>
      <w:r>
        <w:t>равным</w:t>
      </w:r>
      <w:r w:rsidR="001664A3">
        <w:t>и</w:t>
      </w:r>
      <w:r>
        <w:t>:</w:t>
      </w:r>
    </w:p>
    <w:p w14:paraId="307ABF8B" w14:textId="77777777" w:rsidR="00FB1EEC" w:rsidRDefault="00FB1EEC" w:rsidP="00B5557A">
      <w:pPr>
        <w:ind w:firstLine="709"/>
        <w:rPr>
          <w:rFonts w:cs="Times New Roman"/>
        </w:rPr>
      </w:pPr>
      <w:r>
        <w:rPr>
          <w:rFonts w:cs="Times New Roman"/>
        </w:rPr>
        <w:t>- в зоне питания</w:t>
      </w:r>
      <w:r w:rsidR="00C32F0F">
        <w:rPr>
          <w:rFonts w:cs="Times New Roman"/>
        </w:rPr>
        <w:t>:</w:t>
      </w:r>
      <w:r w:rsidR="008B0432" w:rsidRPr="008B0432">
        <w:rPr>
          <w:position w:val="-12"/>
        </w:rPr>
        <w:object w:dxaOrig="4520" w:dyaOrig="380" w14:anchorId="04C26799">
          <v:shape id="_x0000_i1192" type="#_x0000_t75" style="width:225.75pt;height:19.5pt" o:ole="">
            <v:imagedata r:id="rId336" o:title=""/>
          </v:shape>
          <o:OLEObject Type="Embed" ProgID="Equation.DSMT4" ShapeID="_x0000_i1192" DrawAspect="Content" ObjectID="_1681031770" r:id="rId337"/>
        </w:object>
      </w:r>
    </w:p>
    <w:p w14:paraId="7013106F" w14:textId="77777777" w:rsidR="00FB1EEC" w:rsidRDefault="00FB1EEC" w:rsidP="00B5557A">
      <w:pPr>
        <w:ind w:firstLine="709"/>
        <w:rPr>
          <w:rFonts w:cs="Times New Roman"/>
        </w:rPr>
      </w:pPr>
      <w:r>
        <w:rPr>
          <w:rFonts w:cs="Times New Roman"/>
        </w:rPr>
        <w:t>- в зоне дозирования</w:t>
      </w:r>
      <w:r w:rsidR="00C32F0F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266A6378" w14:textId="77777777" w:rsidR="00FB1EEC" w:rsidRDefault="00C32F0F" w:rsidP="00B5557A">
      <w:r w:rsidRPr="00C32F0F">
        <w:object w:dxaOrig="9420" w:dyaOrig="900" w14:anchorId="310D01B8">
          <v:shape id="_x0000_i1193" type="#_x0000_t75" style="width:468pt;height:43.5pt" o:ole="">
            <v:imagedata r:id="rId338" o:title=""/>
          </v:shape>
          <o:OLEObject Type="Embed" ProgID="Equation.DSMT4" ShapeID="_x0000_i1193" DrawAspect="Content" ObjectID="_1681031771" r:id="rId339"/>
        </w:object>
      </w:r>
    </w:p>
    <w:p w14:paraId="5A76B0DC" w14:textId="77777777" w:rsidR="00FB1EEC" w:rsidRDefault="00FB1EEC" w:rsidP="00B5557A">
      <w:pPr>
        <w:ind w:firstLine="709"/>
        <w:rPr>
          <w:rFonts w:cs="Times New Roman"/>
        </w:rPr>
      </w:pPr>
      <w:r>
        <w:rPr>
          <w:rFonts w:cs="Times New Roman"/>
        </w:rPr>
        <w:t>- в зоне сжатия</w:t>
      </w:r>
      <w:r w:rsidR="00C32F0F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C32F0F">
        <w:rPr>
          <w:rFonts w:cs="Times New Roman"/>
          <w:position w:val="-26"/>
        </w:rPr>
        <w:object w:dxaOrig="4900" w:dyaOrig="700" w14:anchorId="5B07BEF7">
          <v:shape id="_x0000_i1194" type="#_x0000_t75" style="width:244.5pt;height:36pt" o:ole="">
            <v:imagedata r:id="rId340" o:title=""/>
          </v:shape>
          <o:OLEObject Type="Embed" ProgID="Equation.DSMT4" ShapeID="_x0000_i1194" DrawAspect="Content" ObjectID="_1681031772" r:id="rId341"/>
        </w:object>
      </w:r>
      <w:r>
        <w:rPr>
          <w:rFonts w:cs="Times New Roman"/>
        </w:rPr>
        <w:t xml:space="preserve"> </w:t>
      </w:r>
    </w:p>
    <w:p w14:paraId="166BBF97" w14:textId="77777777" w:rsidR="00FB1EEC" w:rsidRDefault="00FB1EEC" w:rsidP="00B5557A">
      <w:pPr>
        <w:ind w:firstLine="709"/>
      </w:pPr>
      <w:r>
        <w:t>Ширина ребра и величина зазора выбирается в соответствии со следующими рекомендациями:</w:t>
      </w:r>
    </w:p>
    <w:p w14:paraId="3EA1CB43" w14:textId="77777777" w:rsidR="006B14B6" w:rsidRPr="006B14B6" w:rsidRDefault="006B14B6" w:rsidP="00B5557A">
      <w:r w:rsidRPr="006B14B6">
        <w:rPr>
          <w:position w:val="-12"/>
        </w:rPr>
        <w:object w:dxaOrig="4300" w:dyaOrig="360" w14:anchorId="533602BD">
          <v:shape id="_x0000_i1195" type="#_x0000_t75" style="width:215.25pt;height:18pt" o:ole="">
            <v:imagedata r:id="rId342" o:title=""/>
          </v:shape>
          <o:OLEObject Type="Embed" ProgID="Equation.DSMT4" ShapeID="_x0000_i1195" DrawAspect="Content" ObjectID="_1681031773" r:id="rId343"/>
        </w:object>
      </w:r>
      <w:r w:rsidRPr="006B14B6">
        <w:t xml:space="preserve"> </w:t>
      </w:r>
    </w:p>
    <w:p w14:paraId="5FFFA726" w14:textId="77777777" w:rsidR="00FB1EEC" w:rsidRPr="00570133" w:rsidRDefault="00570133" w:rsidP="00B5557A">
      <w:r>
        <w:rPr>
          <w:rFonts w:eastAsiaTheme="minorHAnsi"/>
          <w:position w:val="-28"/>
        </w:rPr>
        <w:object w:dxaOrig="3460" w:dyaOrig="720" w14:anchorId="5A13F3E9">
          <v:shape id="_x0000_i1196" type="#_x0000_t75" style="width:172.5pt;height:36pt" o:ole="">
            <v:imagedata r:id="rId344" o:title=""/>
          </v:shape>
          <o:OLEObject Type="Embed" ProgID="Equation.DSMT4" ShapeID="_x0000_i1196" DrawAspect="Content" ObjectID="_1681031774" r:id="rId345"/>
        </w:object>
      </w:r>
      <w:r w:rsidR="00FB1EEC" w:rsidRPr="00570133">
        <w:t xml:space="preserve"> </w:t>
      </w:r>
    </w:p>
    <w:p w14:paraId="6DBC4687" w14:textId="77777777" w:rsidR="00FB1EEC" w:rsidRDefault="003220A1" w:rsidP="00B5557A">
      <w:pPr>
        <w:ind w:firstLine="709"/>
      </w:pPr>
      <w:r>
        <w:t>Критическая</w:t>
      </w:r>
      <w:r w:rsidR="00FB1EEC">
        <w:t xml:space="preserve"> частота шнека </w:t>
      </w:r>
      <w:r>
        <w:t>равна</w:t>
      </w:r>
      <w:r w:rsidR="00FB1EEC">
        <w:t>:</w:t>
      </w:r>
    </w:p>
    <w:p w14:paraId="6AEA8E32" w14:textId="77777777" w:rsidR="006B14B6" w:rsidRPr="006B14B6" w:rsidRDefault="006B14B6" w:rsidP="00B5557A">
      <w:r w:rsidRPr="006B14B6">
        <w:rPr>
          <w:position w:val="-36"/>
        </w:rPr>
        <w:object w:dxaOrig="3460" w:dyaOrig="800" w14:anchorId="4A811706">
          <v:shape id="_x0000_i1197" type="#_x0000_t75" style="width:173.25pt;height:39.75pt" o:ole="">
            <v:imagedata r:id="rId346" o:title=""/>
          </v:shape>
          <o:OLEObject Type="Embed" ProgID="Equation.DSMT4" ShapeID="_x0000_i1197" DrawAspect="Content" ObjectID="_1681031775" r:id="rId347"/>
        </w:object>
      </w:r>
      <w:r w:rsidRPr="006B14B6">
        <w:t xml:space="preserve"> </w:t>
      </w:r>
    </w:p>
    <w:p w14:paraId="435DF665" w14:textId="77777777" w:rsidR="00F07580" w:rsidRDefault="00F07580" w:rsidP="00B5557A">
      <w:pPr>
        <w:ind w:firstLine="709"/>
        <w:rPr>
          <w:rFonts w:eastAsiaTheme="minorHAnsi"/>
        </w:rPr>
      </w:pPr>
      <w:r>
        <w:rPr>
          <w:rFonts w:eastAsiaTheme="minorHAnsi"/>
        </w:rPr>
        <w:t>Рабочая частота вращения шнека выбирается в диапазоне:</w:t>
      </w:r>
    </w:p>
    <w:p w14:paraId="06C25FA1" w14:textId="77777777" w:rsidR="00FB1EEC" w:rsidRDefault="006B14B6" w:rsidP="00B5557A">
      <w:r w:rsidRPr="006B14B6">
        <w:rPr>
          <w:position w:val="-16"/>
        </w:rPr>
        <w:object w:dxaOrig="2100" w:dyaOrig="420" w14:anchorId="555D11CD">
          <v:shape id="_x0000_i1198" type="#_x0000_t75" style="width:105pt;height:21pt" o:ole="">
            <v:imagedata r:id="rId348" o:title=""/>
          </v:shape>
          <o:OLEObject Type="Embed" ProgID="Equation.DSMT4" ShapeID="_x0000_i1198" DrawAspect="Content" ObjectID="_1681031776" r:id="rId349"/>
        </w:object>
      </w:r>
      <w:r w:rsidR="00FB1EEC" w:rsidRPr="00F07580">
        <w:t xml:space="preserve"> </w:t>
      </w:r>
    </w:p>
    <w:p w14:paraId="69DB5C48" w14:textId="77777777" w:rsidR="00F07580" w:rsidRPr="00F07580" w:rsidRDefault="00F07580" w:rsidP="00B5557A">
      <w:pPr>
        <w:ind w:firstLine="709"/>
      </w:pPr>
      <w:r>
        <w:t>На практике частота вращения находится в пределах от</w:t>
      </w:r>
      <w:r w:rsidR="00B5557A">
        <w:t xml:space="preserve"> </w:t>
      </w:r>
      <w:r w:rsidR="00E90F93" w:rsidRPr="00E90F93">
        <w:rPr>
          <w:position w:val="-10"/>
        </w:rPr>
        <w:object w:dxaOrig="1780" w:dyaOrig="400" w14:anchorId="6E80D065">
          <v:shape id="_x0000_i1199" type="#_x0000_t75" style="width:89.25pt;height:20.25pt" o:ole="">
            <v:imagedata r:id="rId350" o:title=""/>
          </v:shape>
          <o:OLEObject Type="Embed" ProgID="Equation.DSMT4" ShapeID="_x0000_i1199" DrawAspect="Content" ObjectID="_1681031777" r:id="rId351"/>
        </w:object>
      </w:r>
      <w:r>
        <w:t xml:space="preserve"> </w:t>
      </w:r>
    </w:p>
    <w:p w14:paraId="1F702A39" w14:textId="77777777" w:rsidR="00F07580" w:rsidRDefault="00FB1EEC" w:rsidP="00C669CF">
      <w:r>
        <w:lastRenderedPageBreak/>
        <w:t>В расчетах принимаем</w:t>
      </w:r>
      <w:r w:rsidR="00E90F93">
        <w:t xml:space="preserve"> </w:t>
      </w:r>
      <w:r w:rsidR="00E90F93" w:rsidRPr="00E90F93">
        <w:rPr>
          <w:position w:val="-16"/>
        </w:rPr>
        <w:object w:dxaOrig="1380" w:dyaOrig="460" w14:anchorId="5EC7943F">
          <v:shape id="_x0000_i1200" type="#_x0000_t75" style="width:69pt;height:23.25pt" o:ole="">
            <v:imagedata r:id="rId352" o:title=""/>
          </v:shape>
          <o:OLEObject Type="Embed" ProgID="Equation.DSMT4" ShapeID="_x0000_i1200" DrawAspect="Content" ObjectID="_1681031778" r:id="rId353"/>
        </w:object>
      </w:r>
    </w:p>
    <w:p w14:paraId="2D108E0C" w14:textId="77777777" w:rsidR="00FB1EEC" w:rsidRDefault="00FB1EEC" w:rsidP="00B5557A">
      <w:pPr>
        <w:ind w:firstLine="709"/>
      </w:pPr>
      <w:r w:rsidRPr="008F051C">
        <w:t>Для течения в экструдере средняя угловая скорость сдвига определяется и</w:t>
      </w:r>
      <w:r w:rsidR="00F07580" w:rsidRPr="008F051C">
        <w:t>з</w:t>
      </w:r>
      <w:r w:rsidRPr="008F051C">
        <w:t xml:space="preserve"> следующего </w:t>
      </w:r>
      <w:r w:rsidR="00F07580" w:rsidRPr="008F051C">
        <w:t>уравнения</w:t>
      </w:r>
      <w:r w:rsidRPr="008F051C">
        <w:t>:</w:t>
      </w:r>
    </w:p>
    <w:p w14:paraId="6F2624D1" w14:textId="77777777" w:rsidR="00FB1EEC" w:rsidRDefault="00B5557A" w:rsidP="00B5557A">
      <w:r w:rsidRPr="00B5557A">
        <w:rPr>
          <w:position w:val="-38"/>
        </w:rPr>
        <w:object w:dxaOrig="8040" w:dyaOrig="859" w14:anchorId="298F21E9">
          <v:shape id="_x0000_i1201" type="#_x0000_t75" style="width:402pt;height:42.75pt" o:ole="">
            <v:imagedata r:id="rId354" o:title=""/>
          </v:shape>
          <o:OLEObject Type="Embed" ProgID="Equation.DSMT4" ShapeID="_x0000_i1201" DrawAspect="Content" ObjectID="_1681031779" r:id="rId355"/>
        </w:object>
      </w:r>
      <w:r>
        <w:t xml:space="preserve"> </w:t>
      </w:r>
    </w:p>
    <w:p w14:paraId="255F6A8D" w14:textId="77777777" w:rsidR="00FB1EEC" w:rsidRDefault="00FB1EEC" w:rsidP="002C007B">
      <w:pPr>
        <w:ind w:firstLine="709"/>
      </w:pPr>
      <w:r>
        <w:t xml:space="preserve">Коэффициент динамической вязкости для неньютоновских жидкостей, к которым относятся бронирующие составы и топливные массы, зависит от угловой скорости сдвига </w:t>
      </w:r>
      <w:r>
        <w:rPr>
          <w:position w:val="-12"/>
        </w:rPr>
        <w:object w:dxaOrig="240" w:dyaOrig="336" w14:anchorId="7314A622">
          <v:shape id="_x0000_i1202" type="#_x0000_t75" style="width:14.25pt;height:14.25pt" o:ole="">
            <v:imagedata r:id="rId356" o:title=""/>
          </v:shape>
          <o:OLEObject Type="Embed" ProgID="Equation.DSMT4" ShapeID="_x0000_i1202" DrawAspect="Content" ObjectID="_1681031780" r:id="rId357"/>
        </w:object>
      </w:r>
      <w:r>
        <w:t>и может быть аппроксимирован зависимостью:</w:t>
      </w:r>
    </w:p>
    <w:p w14:paraId="58876A2E" w14:textId="77777777" w:rsidR="002C007B" w:rsidRDefault="002C007B" w:rsidP="002C007B">
      <w:r w:rsidRPr="002C007B">
        <w:rPr>
          <w:position w:val="-34"/>
        </w:rPr>
        <w:object w:dxaOrig="4560" w:dyaOrig="820" w14:anchorId="7A3652EB">
          <v:shape id="_x0000_i1203" type="#_x0000_t75" style="width:228pt;height:41.25pt" o:ole="">
            <v:imagedata r:id="rId358" o:title=""/>
          </v:shape>
          <o:OLEObject Type="Embed" ProgID="Equation.DSMT4" ShapeID="_x0000_i1203" DrawAspect="Content" ObjectID="_1681031781" r:id="rId359"/>
        </w:object>
      </w:r>
      <w:r>
        <w:t xml:space="preserve"> </w:t>
      </w:r>
    </w:p>
    <w:p w14:paraId="5E014113" w14:textId="77777777" w:rsidR="00FB1EEC" w:rsidRDefault="00CA5FF9" w:rsidP="00B5557A">
      <w:r>
        <w:t>г</w:t>
      </w:r>
      <w:r w:rsidR="00FB1EEC">
        <w:t xml:space="preserve">де </w:t>
      </w:r>
      <w:r w:rsidR="00FB1EEC">
        <w:rPr>
          <w:i/>
          <w:lang w:val="en-US"/>
        </w:rPr>
        <w:t>a</w:t>
      </w:r>
      <w:r w:rsidR="00FB1EEC">
        <w:rPr>
          <w:i/>
        </w:rPr>
        <w:t>=</w:t>
      </w:r>
      <w:r w:rsidR="00FB1EEC">
        <w:t>-0,4</w:t>
      </w:r>
      <w:r>
        <w:t>6</w:t>
      </w:r>
      <w:r w:rsidR="00FB1EEC">
        <w:rPr>
          <w:i/>
        </w:rPr>
        <w:t xml:space="preserve">, </w:t>
      </w:r>
      <w:r w:rsidR="00FB1EEC">
        <w:rPr>
          <w:i/>
          <w:lang w:val="en-US"/>
        </w:rPr>
        <w:t>b</w:t>
      </w:r>
      <w:r w:rsidR="00FB1EEC">
        <w:rPr>
          <w:i/>
        </w:rPr>
        <w:t>=</w:t>
      </w:r>
      <w:r w:rsidR="00FB1EEC">
        <w:t>5,2 – эмпирические коэффициенты рабочего тела экструдера</w:t>
      </w:r>
    </w:p>
    <w:p w14:paraId="712A51FD" w14:textId="77777777" w:rsidR="00FB1EEC" w:rsidRDefault="00FB1EEC" w:rsidP="002C007B">
      <w:pPr>
        <w:ind w:firstLine="709"/>
      </w:pPr>
      <w:r>
        <w:t>Далее определим длину шнека, исходя из значения максимального давления в экструдере, котор</w:t>
      </w:r>
      <w:r w:rsidR="004D5104">
        <w:t>ое</w:t>
      </w:r>
      <w:r>
        <w:t xml:space="preserve"> в 2,25 раза больше давления отсечки и равно:</w:t>
      </w:r>
    </w:p>
    <w:p w14:paraId="7F9839D0" w14:textId="77777777" w:rsidR="00FB1EEC" w:rsidRDefault="002C007B" w:rsidP="00B5557A">
      <w:r w:rsidRPr="002C007B">
        <w:rPr>
          <w:position w:val="-12"/>
        </w:rPr>
        <w:object w:dxaOrig="4900" w:dyaOrig="420" w14:anchorId="11180938">
          <v:shape id="_x0000_i1204" type="#_x0000_t75" style="width:245.25pt;height:21pt" o:ole="">
            <v:imagedata r:id="rId360" o:title=""/>
          </v:shape>
          <o:OLEObject Type="Embed" ProgID="Equation.DSMT4" ShapeID="_x0000_i1204" DrawAspect="Content" ObjectID="_1681031782" r:id="rId361"/>
        </w:object>
      </w:r>
      <w:r>
        <w:t xml:space="preserve"> </w:t>
      </w:r>
    </w:p>
    <w:p w14:paraId="0DEED7C7" w14:textId="77777777" w:rsidR="002C007B" w:rsidRDefault="002C007B" w:rsidP="00B5557A">
      <w:r w:rsidRPr="002C007B">
        <w:rPr>
          <w:position w:val="-66"/>
        </w:rPr>
        <w:object w:dxaOrig="7600" w:dyaOrig="2020" w14:anchorId="622668F5">
          <v:shape id="_x0000_i1205" type="#_x0000_t75" style="width:380.25pt;height:101.25pt" o:ole="">
            <v:imagedata r:id="rId362" o:title=""/>
          </v:shape>
          <o:OLEObject Type="Embed" ProgID="Equation.DSMT4" ShapeID="_x0000_i1205" DrawAspect="Content" ObjectID="_1681031783" r:id="rId363"/>
        </w:object>
      </w:r>
    </w:p>
    <w:p w14:paraId="1ED8A079" w14:textId="77777777" w:rsidR="00FB1EEC" w:rsidRDefault="00FB1EEC" w:rsidP="002C007B">
      <w:pPr>
        <w:ind w:firstLine="709"/>
      </w:pPr>
      <w:r>
        <w:t>Длина каждой зоны выбирается из рекомендованных соотношений:</w:t>
      </w:r>
    </w:p>
    <w:p w14:paraId="7790F7C1" w14:textId="77777777" w:rsidR="00FB1EEC" w:rsidRDefault="00FB1EEC" w:rsidP="00B5557A">
      <w:r>
        <w:t>- зона питания</w:t>
      </w:r>
      <w:r w:rsidR="002C007B">
        <w:t xml:space="preserve"> </w:t>
      </w:r>
      <w:r w:rsidR="002C007B" w:rsidRPr="002C007B">
        <w:rPr>
          <w:position w:val="-12"/>
        </w:rPr>
        <w:object w:dxaOrig="3860" w:dyaOrig="380" w14:anchorId="76956102">
          <v:shape id="_x0000_i1206" type="#_x0000_t75" style="width:193.5pt;height:19.5pt" o:ole="">
            <v:imagedata r:id="rId364" o:title=""/>
          </v:shape>
          <o:OLEObject Type="Embed" ProgID="Equation.DSMT4" ShapeID="_x0000_i1206" DrawAspect="Content" ObjectID="_1681031784" r:id="rId365"/>
        </w:object>
      </w:r>
      <w:r>
        <w:t xml:space="preserve"> </w:t>
      </w:r>
    </w:p>
    <w:p w14:paraId="0F7D90FE" w14:textId="77777777" w:rsidR="00FB1EEC" w:rsidRDefault="00FB1EEC" w:rsidP="00B5557A">
      <w:r>
        <w:t>- зона сжатия</w:t>
      </w:r>
      <w:r w:rsidR="002C007B">
        <w:t xml:space="preserve"> </w:t>
      </w:r>
      <w:r w:rsidR="002C007B" w:rsidRPr="002C007B">
        <w:rPr>
          <w:position w:val="-12"/>
        </w:rPr>
        <w:object w:dxaOrig="3879" w:dyaOrig="380" w14:anchorId="5BB77A0B">
          <v:shape id="_x0000_i1207" type="#_x0000_t75" style="width:194.25pt;height:19.5pt" o:ole="">
            <v:imagedata r:id="rId366" o:title=""/>
          </v:shape>
          <o:OLEObject Type="Embed" ProgID="Equation.DSMT4" ShapeID="_x0000_i1207" DrawAspect="Content" ObjectID="_1681031785" r:id="rId367"/>
        </w:object>
      </w:r>
      <w:r w:rsidR="002C007B">
        <w:t xml:space="preserve"> </w:t>
      </w:r>
    </w:p>
    <w:p w14:paraId="5F3006B6" w14:textId="77777777" w:rsidR="00FB1EEC" w:rsidRPr="00FB1EEC" w:rsidRDefault="00FB1EEC" w:rsidP="00B5557A">
      <w:r>
        <w:t xml:space="preserve">- зона дозирования </w:t>
      </w:r>
      <w:r w:rsidR="002C007B" w:rsidRPr="002C007B">
        <w:rPr>
          <w:position w:val="-12"/>
        </w:rPr>
        <w:object w:dxaOrig="3860" w:dyaOrig="380" w14:anchorId="28D1DCA0">
          <v:shape id="_x0000_i1208" type="#_x0000_t75" style="width:193.5pt;height:19.5pt" o:ole="">
            <v:imagedata r:id="rId368" o:title=""/>
          </v:shape>
          <o:OLEObject Type="Embed" ProgID="Equation.DSMT4" ShapeID="_x0000_i1208" DrawAspect="Content" ObjectID="_1681031786" r:id="rId369"/>
        </w:object>
      </w:r>
      <w:r w:rsidR="002C007B">
        <w:t xml:space="preserve"> </w:t>
      </w:r>
    </w:p>
    <w:p w14:paraId="507E54ED" w14:textId="77777777" w:rsidR="00FB5D6D" w:rsidRDefault="002D2D64" w:rsidP="002D2D64">
      <w:pPr>
        <w:pStyle w:val="3"/>
      </w:pPr>
      <w:bookmarkStart w:id="52" w:name="_Toc10679322"/>
      <w:r>
        <w:t xml:space="preserve">4.8.1. </w:t>
      </w:r>
      <w:r w:rsidR="00FB5D6D">
        <w:t>Расчет подшипников</w:t>
      </w:r>
      <w:bookmarkEnd w:id="52"/>
    </w:p>
    <w:p w14:paraId="198CD5A7" w14:textId="77777777" w:rsidR="00267F6B" w:rsidRDefault="00267F6B" w:rsidP="00171DE5">
      <w:pPr>
        <w:ind w:firstLine="709"/>
      </w:pPr>
      <w:r>
        <w:t xml:space="preserve">После расчета основных геометрических параметров экструдера требуется выбрать конфигурацию и провести расчеты подшипников согласно методикам, изученных в курсе «Детали машин». Обычно, ввиду значительных </w:t>
      </w:r>
      <w:r>
        <w:lastRenderedPageBreak/>
        <w:t xml:space="preserve">нагрузок, шнек экструдера </w:t>
      </w:r>
      <w:r w:rsidR="00667330">
        <w:t xml:space="preserve">установлен </w:t>
      </w:r>
      <w:r>
        <w:t>в корпусе с помощью нескольких радиальных (обычно двух) и одного упорного подшипников. При этом конструкция экструдер</w:t>
      </w:r>
      <w:r w:rsidR="00667330">
        <w:t>а</w:t>
      </w:r>
      <w:r>
        <w:t xml:space="preserve"> должна обеспечивать отсутствие осевой нагрузки на радиальны</w:t>
      </w:r>
      <w:r w:rsidR="00667330">
        <w:t>х</w:t>
      </w:r>
      <w:r>
        <w:t xml:space="preserve"> подшипник</w:t>
      </w:r>
      <w:r w:rsidR="00667330">
        <w:t>ах</w:t>
      </w:r>
      <w:r>
        <w:t>.</w:t>
      </w:r>
    </w:p>
    <w:p w14:paraId="4AED1B12" w14:textId="77777777" w:rsidR="00267F6B" w:rsidRDefault="00267F6B" w:rsidP="00171DE5">
      <w:r>
        <w:tab/>
        <w:t>В расчетах принимается, что максимальное осевое усилие</w:t>
      </w:r>
      <w:r w:rsidR="00171DE5">
        <w:t xml:space="preserve"> </w:t>
      </w:r>
      <w:r w:rsidR="00171DE5" w:rsidRPr="00171DE5">
        <w:rPr>
          <w:position w:val="-12"/>
        </w:rPr>
        <w:object w:dxaOrig="300" w:dyaOrig="380" w14:anchorId="1609BDCB">
          <v:shape id="_x0000_i1209" type="#_x0000_t75" style="width:15pt;height:19.5pt" o:ole="">
            <v:imagedata r:id="rId370" o:title=""/>
          </v:shape>
          <o:OLEObject Type="Embed" ProgID="Equation.DSMT4" ShapeID="_x0000_i1209" DrawAspect="Content" ObjectID="_1681031787" r:id="rId371"/>
        </w:object>
      </w:r>
      <w:r>
        <w:t xml:space="preserve"> на шнек определяется по следующей формуле:</w:t>
      </w:r>
    </w:p>
    <w:p w14:paraId="05344C3F" w14:textId="77777777" w:rsidR="00267F6B" w:rsidRDefault="00171DE5" w:rsidP="00171DE5">
      <w:r w:rsidRPr="00171DE5">
        <w:rPr>
          <w:position w:val="-26"/>
        </w:rPr>
        <w:object w:dxaOrig="5319" w:dyaOrig="740" w14:anchorId="0EC2DC28">
          <v:shape id="_x0000_i1210" type="#_x0000_t75" style="width:266.25pt;height:37.5pt" o:ole="">
            <v:imagedata r:id="rId372" o:title=""/>
          </v:shape>
          <o:OLEObject Type="Embed" ProgID="Equation.DSMT4" ShapeID="_x0000_i1210" DrawAspect="Content" ObjectID="_1681031788" r:id="rId373"/>
        </w:object>
      </w:r>
      <w:r>
        <w:t xml:space="preserve"> </w:t>
      </w:r>
    </w:p>
    <w:p w14:paraId="425DC409" w14:textId="77777777" w:rsidR="00267F6B" w:rsidRDefault="00267F6B" w:rsidP="003E5B5C">
      <w:pPr>
        <w:ind w:firstLine="709"/>
        <w:rPr>
          <w:rFonts w:cs="Times New Roman"/>
        </w:rPr>
      </w:pPr>
      <w:r>
        <w:rPr>
          <w:rFonts w:cs="Times New Roman"/>
        </w:rPr>
        <w:t>В случае использования одного упорного подшипника принимают, что осевое усилие на нем равно</w:t>
      </w:r>
      <w:r w:rsidR="003E5B5C">
        <w:t xml:space="preserve"> </w:t>
      </w:r>
      <w:r w:rsidR="003E5B5C" w:rsidRPr="003E5B5C">
        <w:rPr>
          <w:position w:val="-12"/>
        </w:rPr>
        <w:object w:dxaOrig="820" w:dyaOrig="380" w14:anchorId="6484A1FA">
          <v:shape id="_x0000_i1211" type="#_x0000_t75" style="width:41.25pt;height:19.5pt" o:ole="">
            <v:imagedata r:id="rId374" o:title=""/>
          </v:shape>
          <o:OLEObject Type="Embed" ProgID="Equation.DSMT4" ShapeID="_x0000_i1211" DrawAspect="Content" ObjectID="_1681031789" r:id="rId375"/>
        </w:object>
      </w:r>
      <w:r>
        <w:rPr>
          <w:rFonts w:cs="Times New Roman"/>
        </w:rPr>
        <w:t>.</w:t>
      </w:r>
    </w:p>
    <w:p w14:paraId="22365B1F" w14:textId="77777777" w:rsidR="00267F6B" w:rsidRDefault="00267F6B" w:rsidP="008F6C07">
      <w:pPr>
        <w:ind w:firstLine="709"/>
        <w:rPr>
          <w:rFonts w:cs="Times New Roman"/>
        </w:rPr>
      </w:pPr>
      <w:r>
        <w:rPr>
          <w:rFonts w:cs="Times New Roman"/>
        </w:rPr>
        <w:t>Усилие поперечного нагружения обычно находится в диапазоне:</w:t>
      </w:r>
    </w:p>
    <w:p w14:paraId="1A52838A" w14:textId="77777777" w:rsidR="00267F6B" w:rsidRDefault="008F6C07" w:rsidP="00171DE5">
      <w:pPr>
        <w:rPr>
          <w:rFonts w:cs="Times New Roman"/>
        </w:rPr>
      </w:pPr>
      <w:r w:rsidRPr="008F6C07">
        <w:rPr>
          <w:position w:val="-12"/>
        </w:rPr>
        <w:object w:dxaOrig="5640" w:dyaOrig="420" w14:anchorId="4F46DD8B">
          <v:shape id="_x0000_i1212" type="#_x0000_t75" style="width:282pt;height:21pt" o:ole="">
            <v:imagedata r:id="rId376" o:title=""/>
          </v:shape>
          <o:OLEObject Type="Embed" ProgID="Equation.DSMT4" ShapeID="_x0000_i1212" DrawAspect="Content" ObjectID="_1681031790" r:id="rId377"/>
        </w:object>
      </w:r>
      <w:r>
        <w:rPr>
          <w:rFonts w:cs="Times New Roman"/>
        </w:rPr>
        <w:t xml:space="preserve"> </w:t>
      </w:r>
    </w:p>
    <w:p w14:paraId="6A8CFF5A" w14:textId="77777777" w:rsidR="00484282" w:rsidRDefault="00267F6B" w:rsidP="00EF6B8D">
      <w:pPr>
        <w:ind w:firstLine="709"/>
        <w:rPr>
          <w:rFonts w:cs="Times New Roman"/>
        </w:rPr>
      </w:pPr>
      <w:r>
        <w:rPr>
          <w:rFonts w:cs="Times New Roman"/>
        </w:rPr>
        <w:t>В курсовом проекте допускается предположить, что поперечное усилие сосредоточено в области бункера, где осуществляется загрузка топливной массы или бронирующего покрытия. Из соотношения моментов сил определяются поперечные нагрузки на каждый из радиальных подшипников</w:t>
      </w:r>
      <w:r w:rsidR="00EF6B8D">
        <w:rPr>
          <w:rFonts w:cs="Times New Roman"/>
        </w:rPr>
        <w:t> </w:t>
      </w:r>
      <w:r>
        <w:rPr>
          <w:rFonts w:cs="Times New Roman"/>
          <w:position w:val="-16"/>
        </w:rPr>
        <w:object w:dxaOrig="348" w:dyaOrig="432" w14:anchorId="6CAE02A6">
          <v:shape id="_x0000_i1213" type="#_x0000_t75" style="width:14.25pt;height:21.75pt" o:ole="">
            <v:imagedata r:id="rId378" o:title=""/>
          </v:shape>
          <o:OLEObject Type="Embed" ProgID="Equation.DSMT4" ShapeID="_x0000_i1213" DrawAspect="Content" ObjectID="_1681031791" r:id="rId379"/>
        </w:object>
      </w:r>
      <w:r>
        <w:rPr>
          <w:rFonts w:cs="Times New Roman"/>
        </w:rPr>
        <w:t>.</w:t>
      </w:r>
    </w:p>
    <w:p w14:paraId="3E2CFEB4" w14:textId="77777777" w:rsidR="00267F6B" w:rsidRDefault="00267F6B" w:rsidP="00EF6B8D">
      <w:pPr>
        <w:ind w:firstLine="709"/>
        <w:rPr>
          <w:rFonts w:cs="Times New Roman"/>
        </w:rPr>
      </w:pPr>
      <w:r>
        <w:rPr>
          <w:rFonts w:cs="Times New Roman"/>
        </w:rPr>
        <w:t>Выбор подшипников осуществляется из предположения, что максимальная осевая (для упорного подшипника) и поперечная (для радиального подшипника) нагрузки</w:t>
      </w:r>
      <w:r w:rsidR="00EF6B8D">
        <w:rPr>
          <w:rFonts w:cs="Times New Roman"/>
        </w:rPr>
        <w:t xml:space="preserve"> </w:t>
      </w:r>
      <w:r w:rsidR="00EF6B8D" w:rsidRPr="00EF6B8D">
        <w:rPr>
          <w:position w:val="-16"/>
        </w:rPr>
        <w:object w:dxaOrig="960" w:dyaOrig="420" w14:anchorId="6AA87C62">
          <v:shape id="_x0000_i1214" type="#_x0000_t75" style="width:48pt;height:21pt" o:ole="">
            <v:imagedata r:id="rId380" o:title=""/>
          </v:shape>
          <o:OLEObject Type="Embed" ProgID="Equation.DSMT4" ShapeID="_x0000_i1214" DrawAspect="Content" ObjectID="_1681031792" r:id="rId381"/>
        </w:object>
      </w:r>
      <w:r w:rsidR="00AB59A4">
        <w:rPr>
          <w:rFonts w:cs="Times New Roman"/>
        </w:rPr>
        <w:t xml:space="preserve"> </w:t>
      </w:r>
      <w:r>
        <w:rPr>
          <w:rFonts w:cs="Times New Roman"/>
        </w:rPr>
        <w:t>соответственно не должны превышать 50…70 % статической грузоподъемности подшипников</w:t>
      </w:r>
      <w:r w:rsidR="00AB59A4">
        <w:rPr>
          <w:rFonts w:cs="Times New Roman"/>
        </w:rPr>
        <w:t xml:space="preserve"> </w:t>
      </w:r>
      <w:r w:rsidR="00AB59A4" w:rsidRPr="00AB59A4">
        <w:rPr>
          <w:position w:val="-12"/>
        </w:rPr>
        <w:object w:dxaOrig="340" w:dyaOrig="380" w14:anchorId="5CB8B2F6">
          <v:shape id="_x0000_i1215" type="#_x0000_t75" style="width:17.25pt;height:19.5pt" o:ole="">
            <v:imagedata r:id="rId382" o:title=""/>
          </v:shape>
          <o:OLEObject Type="Embed" ProgID="Equation.DSMT4" ShapeID="_x0000_i1215" DrawAspect="Content" ObjectID="_1681031793" r:id="rId383"/>
        </w:object>
      </w:r>
      <w:r>
        <w:rPr>
          <w:rFonts w:cs="Times New Roman"/>
        </w:rPr>
        <w:t>. При этом статическая грузоподъемность и основные геометрические параметры подшипников должны выбираться в соответствии с ГОСТ 7872-89 и ГОСТ</w:t>
      </w:r>
      <w:r w:rsidR="00657ECA">
        <w:rPr>
          <w:rFonts w:cs="Times New Roman"/>
        </w:rPr>
        <w:t> </w:t>
      </w:r>
      <w:r>
        <w:rPr>
          <w:rFonts w:cs="Times New Roman"/>
        </w:rPr>
        <w:t>838-57.</w:t>
      </w:r>
    </w:p>
    <w:p w14:paraId="5F342584" w14:textId="77777777" w:rsidR="00267F6B" w:rsidRDefault="00267F6B" w:rsidP="00B11B86">
      <w:pPr>
        <w:ind w:firstLine="709"/>
      </w:pPr>
      <w:r>
        <w:rPr>
          <w:rFonts w:cs="Times New Roman"/>
        </w:rPr>
        <w:t xml:space="preserve">Следует отметить, что если осевые и поперечные нагрузки слишком велики, то следует предусмотреть узлы разгрузки, которые проектируются из конструктивных и технологических возможностей производства. Чаще всего </w:t>
      </w:r>
      <w:r>
        <w:rPr>
          <w:rFonts w:cs="Times New Roman"/>
        </w:rPr>
        <w:lastRenderedPageBreak/>
        <w:t>используются гидравлические разгружающие устройства и сдвоенные шнеки, что, главным образом, снижает максимальное осевое усилие</w:t>
      </w:r>
      <w:r w:rsidR="00B11B86">
        <w:rPr>
          <w:rFonts w:cs="Times New Roman"/>
        </w:rPr>
        <w:t xml:space="preserve"> </w:t>
      </w:r>
      <w:r w:rsidR="00B11B86" w:rsidRPr="00B11B86">
        <w:rPr>
          <w:position w:val="-12"/>
        </w:rPr>
        <w:object w:dxaOrig="300" w:dyaOrig="380" w14:anchorId="34B66EC5">
          <v:shape id="_x0000_i1216" type="#_x0000_t75" style="width:15pt;height:19.5pt" o:ole="">
            <v:imagedata r:id="rId384" o:title=""/>
          </v:shape>
          <o:OLEObject Type="Embed" ProgID="Equation.DSMT4" ShapeID="_x0000_i1216" DrawAspect="Content" ObjectID="_1681031794" r:id="rId385"/>
        </w:object>
      </w:r>
      <w:r>
        <w:t xml:space="preserve"> на шнек.</w:t>
      </w:r>
    </w:p>
    <w:p w14:paraId="6E9028E5" w14:textId="77777777" w:rsidR="00267F6B" w:rsidRDefault="00267F6B" w:rsidP="00B11B86">
      <w:pPr>
        <w:ind w:firstLine="709"/>
        <w:rPr>
          <w:szCs w:val="24"/>
        </w:rPr>
      </w:pPr>
      <w:r>
        <w:rPr>
          <w:szCs w:val="24"/>
        </w:rPr>
        <w:t xml:space="preserve">После выбора подшипников следует определить ресурс их работы </w:t>
      </w:r>
      <w:r w:rsidR="00B11B86" w:rsidRPr="00B11B86">
        <w:rPr>
          <w:position w:val="-12"/>
          <w:szCs w:val="24"/>
        </w:rPr>
        <w:object w:dxaOrig="380" w:dyaOrig="380" w14:anchorId="55C44884">
          <v:shape id="_x0000_i1217" type="#_x0000_t75" style="width:19.5pt;height:19.5pt" o:ole="">
            <v:imagedata r:id="rId386" o:title=""/>
          </v:shape>
          <o:OLEObject Type="Embed" ProgID="Equation.DSMT4" ShapeID="_x0000_i1217" DrawAspect="Content" ObjectID="_1681031795" r:id="rId387"/>
        </w:object>
      </w:r>
      <w:r>
        <w:rPr>
          <w:szCs w:val="24"/>
        </w:rPr>
        <w:t>(вычисляемый в миллионах оборотов) до наступления момента, когда вероятность отказа становится более 10 %.</w:t>
      </w:r>
    </w:p>
    <w:p w14:paraId="2B7DC145" w14:textId="77777777" w:rsidR="00B11B86" w:rsidRDefault="000E32BC" w:rsidP="00B11B86">
      <w:pPr>
        <w:ind w:firstLine="709"/>
        <w:rPr>
          <w:szCs w:val="24"/>
        </w:rPr>
      </w:pPr>
      <w:r>
        <w:rPr>
          <w:szCs w:val="24"/>
        </w:rPr>
        <w:t>В качестве упорного подшипника был выбран у</w:t>
      </w:r>
      <w:r w:rsidR="00267F6B">
        <w:rPr>
          <w:szCs w:val="24"/>
        </w:rPr>
        <w:t xml:space="preserve">порный роликовый подшипник </w:t>
      </w:r>
      <w:r>
        <w:rPr>
          <w:szCs w:val="24"/>
        </w:rPr>
        <w:t>9156 ГОСТ 23526-79</w:t>
      </w:r>
      <w:r w:rsidR="00267F6B">
        <w:rPr>
          <w:szCs w:val="24"/>
        </w:rPr>
        <w:t xml:space="preserve">. Характеристики подшипника указаны </w:t>
      </w:r>
      <w:r w:rsidR="00DD6E9F">
        <w:rPr>
          <w:szCs w:val="24"/>
        </w:rPr>
        <w:t>в таблице 4.8.</w:t>
      </w:r>
    </w:p>
    <w:p w14:paraId="126C3316" w14:textId="77777777" w:rsidR="00DD6E9F" w:rsidRDefault="00DD6E9F" w:rsidP="00171DE5">
      <w:r w:rsidRPr="00DD6E9F">
        <w:t xml:space="preserve">Таблица </w:t>
      </w:r>
      <w:r>
        <w:t xml:space="preserve">4.8 - </w:t>
      </w:r>
      <w:r w:rsidRPr="00DD6E9F">
        <w:t>Характеристики подшипника 9156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439"/>
        <w:gridCol w:w="3113"/>
      </w:tblGrid>
      <w:tr w:rsidR="00DD6E9F" w14:paraId="48A7D88A" w14:textId="77777777" w:rsidTr="00DD6E9F">
        <w:tc>
          <w:tcPr>
            <w:tcW w:w="0" w:type="auto"/>
          </w:tcPr>
          <w:p w14:paraId="5BF07D40" w14:textId="77777777" w:rsidR="00DD6E9F" w:rsidRPr="00DD6E9F" w:rsidRDefault="00DD6E9F" w:rsidP="00171DE5">
            <w:r>
              <w:t>Д</w:t>
            </w:r>
            <w:r w:rsidRPr="00DD6E9F">
              <w:t>иаметр отверстия внутреннего кольца</w:t>
            </w:r>
            <w:r>
              <w:t>, мм</w:t>
            </w:r>
          </w:p>
        </w:tc>
        <w:tc>
          <w:tcPr>
            <w:tcW w:w="0" w:type="auto"/>
          </w:tcPr>
          <w:p w14:paraId="3401EB2C" w14:textId="77777777" w:rsidR="00DD6E9F" w:rsidRPr="00DD6E9F" w:rsidRDefault="00DD6E9F" w:rsidP="00171DE5">
            <w:r w:rsidRPr="00DD6E9F">
              <w:t>280</w:t>
            </w:r>
          </w:p>
        </w:tc>
      </w:tr>
      <w:tr w:rsidR="00DD6E9F" w14:paraId="32366C9B" w14:textId="77777777" w:rsidTr="00DD6E9F">
        <w:tc>
          <w:tcPr>
            <w:tcW w:w="0" w:type="auto"/>
          </w:tcPr>
          <w:p w14:paraId="6A2B1300" w14:textId="77777777" w:rsidR="00DD6E9F" w:rsidRPr="00DD6E9F" w:rsidRDefault="00DD6E9F" w:rsidP="00171DE5">
            <w:r w:rsidRPr="00DD6E9F">
              <w:t>Наружный диаметр подшипника</w:t>
            </w:r>
            <w:r>
              <w:t>, мм</w:t>
            </w:r>
          </w:p>
        </w:tc>
        <w:tc>
          <w:tcPr>
            <w:tcW w:w="0" w:type="auto"/>
          </w:tcPr>
          <w:p w14:paraId="1184E449" w14:textId="77777777" w:rsidR="00DD6E9F" w:rsidRPr="00DD6E9F" w:rsidRDefault="00DD6E9F" w:rsidP="00171DE5">
            <w:r w:rsidRPr="00DD6E9F">
              <w:t>350</w:t>
            </w:r>
          </w:p>
        </w:tc>
      </w:tr>
      <w:tr w:rsidR="00DD6E9F" w14:paraId="44DA2CD6" w14:textId="77777777" w:rsidTr="00DD6E9F">
        <w:tc>
          <w:tcPr>
            <w:tcW w:w="0" w:type="auto"/>
          </w:tcPr>
          <w:p w14:paraId="6CF156F7" w14:textId="77777777" w:rsidR="00DD6E9F" w:rsidRPr="00DD6E9F" w:rsidRDefault="00DD6E9F" w:rsidP="00171DE5">
            <w:r w:rsidRPr="00DD6E9F">
              <w:t>Масса подшипника</w:t>
            </w:r>
            <w:r>
              <w:t>, кг</w:t>
            </w:r>
          </w:p>
        </w:tc>
        <w:tc>
          <w:tcPr>
            <w:tcW w:w="0" w:type="auto"/>
          </w:tcPr>
          <w:p w14:paraId="01A227B6" w14:textId="77777777" w:rsidR="00DD6E9F" w:rsidRPr="00DD6E9F" w:rsidRDefault="00DD6E9F" w:rsidP="00171DE5">
            <w:r w:rsidRPr="00DD6E9F">
              <w:t>10,5</w:t>
            </w:r>
          </w:p>
        </w:tc>
      </w:tr>
      <w:tr w:rsidR="00DD6E9F" w14:paraId="50D0F516" w14:textId="77777777" w:rsidTr="00DD6E9F">
        <w:tc>
          <w:tcPr>
            <w:tcW w:w="0" w:type="auto"/>
          </w:tcPr>
          <w:p w14:paraId="00F6DEAC" w14:textId="77777777" w:rsidR="00DD6E9F" w:rsidRPr="00DD6E9F" w:rsidRDefault="00DD6E9F" w:rsidP="00171DE5">
            <w:r w:rsidRPr="00DD6E9F">
              <w:t xml:space="preserve">Высота подшипника, </w:t>
            </w:r>
            <w:r>
              <w:t>мм</w:t>
            </w:r>
          </w:p>
        </w:tc>
        <w:tc>
          <w:tcPr>
            <w:tcW w:w="0" w:type="auto"/>
          </w:tcPr>
          <w:p w14:paraId="19C90BA8" w14:textId="77777777" w:rsidR="00DD6E9F" w:rsidRPr="00DD6E9F" w:rsidRDefault="00DD6E9F" w:rsidP="00171DE5">
            <w:r w:rsidRPr="00DD6E9F">
              <w:t>53</w:t>
            </w:r>
          </w:p>
        </w:tc>
      </w:tr>
      <w:tr w:rsidR="00DD6E9F" w14:paraId="3E1671D1" w14:textId="77777777" w:rsidTr="00DD6E9F">
        <w:tc>
          <w:tcPr>
            <w:tcW w:w="0" w:type="auto"/>
          </w:tcPr>
          <w:p w14:paraId="7B573627" w14:textId="77777777" w:rsidR="00DD6E9F" w:rsidRPr="00DD6E9F" w:rsidRDefault="00DD6E9F" w:rsidP="00171DE5">
            <w:r w:rsidRPr="00DD6E9F">
              <w:t>Радиус монтажной фаски подшипника,</w:t>
            </w:r>
            <w:r>
              <w:t xml:space="preserve"> мм</w:t>
            </w:r>
          </w:p>
        </w:tc>
        <w:tc>
          <w:tcPr>
            <w:tcW w:w="0" w:type="auto"/>
          </w:tcPr>
          <w:p w14:paraId="5BC56091" w14:textId="77777777" w:rsidR="00DD6E9F" w:rsidRPr="00DD6E9F" w:rsidRDefault="00DD6E9F" w:rsidP="00171DE5">
            <w:r w:rsidRPr="00DD6E9F">
              <w:t>2,5</w:t>
            </w:r>
          </w:p>
        </w:tc>
      </w:tr>
      <w:tr w:rsidR="00DD6E9F" w14:paraId="59B55AF4" w14:textId="77777777" w:rsidTr="00DD6E9F">
        <w:tc>
          <w:tcPr>
            <w:tcW w:w="0" w:type="auto"/>
          </w:tcPr>
          <w:p w14:paraId="7E194247" w14:textId="77777777" w:rsidR="00DD6E9F" w:rsidRPr="00DD6E9F" w:rsidRDefault="00DD6E9F" w:rsidP="00171DE5">
            <w:r w:rsidRPr="00DD6E9F">
              <w:t>Наружный диаметр тугого кольца</w:t>
            </w:r>
            <w:r>
              <w:t>, мм</w:t>
            </w:r>
          </w:p>
        </w:tc>
        <w:tc>
          <w:tcPr>
            <w:tcW w:w="0" w:type="auto"/>
          </w:tcPr>
          <w:p w14:paraId="2A109874" w14:textId="77777777" w:rsidR="00DD6E9F" w:rsidRPr="00DD6E9F" w:rsidRDefault="00DD6E9F" w:rsidP="00171DE5">
            <w:r w:rsidRPr="00DD6E9F">
              <w:t>347</w:t>
            </w:r>
          </w:p>
        </w:tc>
      </w:tr>
      <w:tr w:rsidR="00DD6E9F" w14:paraId="67A4F3C7" w14:textId="77777777" w:rsidTr="00DD6E9F">
        <w:tc>
          <w:tcPr>
            <w:tcW w:w="0" w:type="auto"/>
          </w:tcPr>
          <w:p w14:paraId="1D6F210D" w14:textId="77777777" w:rsidR="00DD6E9F" w:rsidRPr="00DD6E9F" w:rsidRDefault="00DD6E9F" w:rsidP="00171DE5">
            <w:r w:rsidRPr="00DD6E9F">
              <w:t>Диаметр отверстия свободного кольца</w:t>
            </w:r>
            <w:r>
              <w:t>, мм</w:t>
            </w:r>
          </w:p>
        </w:tc>
        <w:tc>
          <w:tcPr>
            <w:tcW w:w="0" w:type="auto"/>
          </w:tcPr>
          <w:p w14:paraId="4B53C477" w14:textId="77777777" w:rsidR="00DD6E9F" w:rsidRPr="00DD6E9F" w:rsidRDefault="00DD6E9F" w:rsidP="00171DE5">
            <w:r w:rsidRPr="00DD6E9F">
              <w:t>283</w:t>
            </w:r>
          </w:p>
        </w:tc>
      </w:tr>
      <w:tr w:rsidR="00DD6E9F" w14:paraId="0D1B982C" w14:textId="77777777" w:rsidTr="00DD6E9F">
        <w:tc>
          <w:tcPr>
            <w:tcW w:w="0" w:type="auto"/>
          </w:tcPr>
          <w:p w14:paraId="3E28FE5F" w14:textId="77777777" w:rsidR="00DD6E9F" w:rsidRPr="00DD6E9F" w:rsidRDefault="00DD6E9F" w:rsidP="00171DE5">
            <w:pPr>
              <w:rPr>
                <w:vertAlign w:val="superscript"/>
              </w:rPr>
            </w:pPr>
            <w:r w:rsidRPr="00DD6E9F">
              <w:t>Плотность стали подшипника</w:t>
            </w:r>
            <w:r>
              <w:t>, г/см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45B35DA0" w14:textId="77777777" w:rsidR="00DD6E9F" w:rsidRPr="00DD6E9F" w:rsidRDefault="00DD6E9F" w:rsidP="00171DE5">
            <w:r w:rsidRPr="00DD6E9F">
              <w:t>7,85</w:t>
            </w:r>
          </w:p>
        </w:tc>
      </w:tr>
      <w:tr w:rsidR="00DD6E9F" w14:paraId="4AD93786" w14:textId="77777777" w:rsidTr="00DD6E9F">
        <w:tc>
          <w:tcPr>
            <w:tcW w:w="0" w:type="auto"/>
          </w:tcPr>
          <w:p w14:paraId="76A989AD" w14:textId="77777777" w:rsidR="00DD6E9F" w:rsidRPr="00DD6E9F" w:rsidRDefault="00DD6E9F" w:rsidP="00171DE5">
            <w:r w:rsidRPr="00DD6E9F">
              <w:t>Статическая грузоподъемность</w:t>
            </w:r>
            <w:r>
              <w:t>, Н</w:t>
            </w:r>
          </w:p>
        </w:tc>
        <w:tc>
          <w:tcPr>
            <w:tcW w:w="0" w:type="auto"/>
          </w:tcPr>
          <w:p w14:paraId="6113ACCE" w14:textId="77777777" w:rsidR="00DD6E9F" w:rsidRPr="00DD6E9F" w:rsidRDefault="00DD6E9F" w:rsidP="00171DE5">
            <w:r w:rsidRPr="00DD6E9F">
              <w:t>3450000</w:t>
            </w:r>
          </w:p>
        </w:tc>
      </w:tr>
      <w:tr w:rsidR="00DD6E9F" w14:paraId="017D52B0" w14:textId="77777777" w:rsidTr="00DD6E9F">
        <w:tc>
          <w:tcPr>
            <w:tcW w:w="0" w:type="auto"/>
          </w:tcPr>
          <w:p w14:paraId="0A33DD9C" w14:textId="77777777" w:rsidR="00DD6E9F" w:rsidRPr="00DD6E9F" w:rsidRDefault="00DD6E9F" w:rsidP="00171DE5">
            <w:r w:rsidRPr="00DD6E9F">
              <w:t>Динамическая грузоподъемность</w:t>
            </w:r>
            <w:r>
              <w:t>, Н</w:t>
            </w:r>
          </w:p>
        </w:tc>
        <w:tc>
          <w:tcPr>
            <w:tcW w:w="0" w:type="auto"/>
          </w:tcPr>
          <w:p w14:paraId="02C9598E" w14:textId="77777777" w:rsidR="00DD6E9F" w:rsidRPr="00DD6E9F" w:rsidRDefault="00DD6E9F" w:rsidP="00171DE5">
            <w:r w:rsidRPr="00DD6E9F">
              <w:t>670000</w:t>
            </w:r>
          </w:p>
        </w:tc>
      </w:tr>
      <w:tr w:rsidR="00DD6E9F" w14:paraId="783D81D5" w14:textId="77777777" w:rsidTr="00DD6E9F">
        <w:tc>
          <w:tcPr>
            <w:tcW w:w="0" w:type="auto"/>
          </w:tcPr>
          <w:p w14:paraId="3FD9E2F6" w14:textId="77777777" w:rsidR="00DD6E9F" w:rsidRPr="00DD6E9F" w:rsidRDefault="00DD6E9F" w:rsidP="00171DE5">
            <w:r w:rsidRPr="00DD6E9F">
              <w:t>Тело качения</w:t>
            </w:r>
          </w:p>
        </w:tc>
        <w:tc>
          <w:tcPr>
            <w:tcW w:w="0" w:type="auto"/>
          </w:tcPr>
          <w:p w14:paraId="24E4CA9C" w14:textId="77777777" w:rsidR="00DD6E9F" w:rsidRPr="00DD6E9F" w:rsidRDefault="00DD6E9F" w:rsidP="00171DE5">
            <w:r w:rsidRPr="00DD6E9F">
              <w:t>цилиндрические ролики</w:t>
            </w:r>
          </w:p>
        </w:tc>
      </w:tr>
      <w:tr w:rsidR="00DD6E9F" w14:paraId="5F86D9B7" w14:textId="77777777" w:rsidTr="00DD6E9F">
        <w:tc>
          <w:tcPr>
            <w:tcW w:w="0" w:type="auto"/>
          </w:tcPr>
          <w:p w14:paraId="6AAACD4D" w14:textId="77777777" w:rsidR="00DD6E9F" w:rsidRPr="00DD6E9F" w:rsidRDefault="00DD6E9F" w:rsidP="00171DE5">
            <w:r w:rsidRPr="00DD6E9F">
              <w:t>Стандарт</w:t>
            </w:r>
          </w:p>
        </w:tc>
        <w:tc>
          <w:tcPr>
            <w:tcW w:w="0" w:type="auto"/>
          </w:tcPr>
          <w:p w14:paraId="3592E5CE" w14:textId="77777777" w:rsidR="00DD6E9F" w:rsidRPr="00DD6E9F" w:rsidRDefault="00DD6E9F" w:rsidP="00171DE5">
            <w:r w:rsidRPr="00DD6E9F">
              <w:t>ГОСТ 23526-79</w:t>
            </w:r>
          </w:p>
        </w:tc>
      </w:tr>
    </w:tbl>
    <w:p w14:paraId="535B1F11" w14:textId="77777777" w:rsidR="00B11B86" w:rsidRDefault="00B11B86" w:rsidP="00B11B86"/>
    <w:p w14:paraId="69C3A3FE" w14:textId="77777777" w:rsidR="00B11B86" w:rsidRDefault="00B11B86" w:rsidP="00B11B86">
      <w:pPr>
        <w:ind w:firstLine="709"/>
      </w:pPr>
      <w:r>
        <w:t>Воспринимаема подшипником осевая нагрузка меньше 70% статической грузоподъемности:</w:t>
      </w:r>
    </w:p>
    <w:p w14:paraId="117738CB" w14:textId="77777777" w:rsidR="00DD6167" w:rsidRPr="00DD6E9F" w:rsidRDefault="00B11B86" w:rsidP="00B11B86">
      <w:r w:rsidRPr="00B11B86">
        <w:rPr>
          <w:position w:val="-12"/>
        </w:rPr>
        <w:object w:dxaOrig="8020" w:dyaOrig="420" w14:anchorId="661EDEB2">
          <v:shape id="_x0000_i1218" type="#_x0000_t75" style="width:401.25pt;height:21pt" o:ole="">
            <v:imagedata r:id="rId388" o:title=""/>
          </v:shape>
          <o:OLEObject Type="Embed" ProgID="Equation.DSMT4" ShapeID="_x0000_i1218" DrawAspect="Content" ObjectID="_1681031796" r:id="rId389"/>
        </w:object>
      </w:r>
      <w:r w:rsidR="00DD6167">
        <w:t xml:space="preserve"> </w:t>
      </w:r>
    </w:p>
    <w:p w14:paraId="25CA7E58" w14:textId="77777777" w:rsidR="00267F6B" w:rsidRDefault="009674E7" w:rsidP="00B11B86">
      <w:pPr>
        <w:ind w:firstLine="709"/>
        <w:rPr>
          <w:szCs w:val="24"/>
        </w:rPr>
      </w:pPr>
      <w:r>
        <w:rPr>
          <w:szCs w:val="24"/>
        </w:rPr>
        <w:t>Ресурс работы подшипника до наступления момента, когда вероятность отказа становится более 10%, млн. об.:</w:t>
      </w:r>
    </w:p>
    <w:p w14:paraId="645DAB17" w14:textId="77777777" w:rsidR="00267F6B" w:rsidRDefault="00003503" w:rsidP="00171DE5">
      <w:pPr>
        <w:rPr>
          <w:sz w:val="24"/>
          <w:szCs w:val="24"/>
          <w:lang w:val="en-US"/>
        </w:rPr>
      </w:pPr>
      <w:r w:rsidRPr="00003503">
        <w:rPr>
          <w:position w:val="-40"/>
          <w:sz w:val="24"/>
          <w:szCs w:val="24"/>
          <w:lang w:val="en-US"/>
        </w:rPr>
        <w:object w:dxaOrig="9340" w:dyaOrig="1100" w14:anchorId="49523E56">
          <v:shape id="_x0000_i1219" type="#_x0000_t75" style="width:468pt;height:57.75pt" o:ole="">
            <v:imagedata r:id="rId390" o:title=""/>
          </v:shape>
          <o:OLEObject Type="Embed" ProgID="Equation.DSMT4" ShapeID="_x0000_i1219" DrawAspect="Content" ObjectID="_1681031797" r:id="rId391"/>
        </w:object>
      </w:r>
    </w:p>
    <w:p w14:paraId="7879893D" w14:textId="77777777" w:rsidR="00003503" w:rsidRDefault="00484282" w:rsidP="00171DE5">
      <w:r>
        <w:t>в</w:t>
      </w:r>
      <w:r w:rsidR="00003503">
        <w:t xml:space="preserve"> часах:</w:t>
      </w:r>
      <w:r>
        <w:t xml:space="preserve"> </w:t>
      </w:r>
    </w:p>
    <w:p w14:paraId="6992DAF9" w14:textId="77777777" w:rsidR="00267F6B" w:rsidRPr="00003503" w:rsidRDefault="00484282" w:rsidP="00171DE5">
      <w:pPr>
        <w:rPr>
          <w:sz w:val="24"/>
          <w:szCs w:val="24"/>
        </w:rPr>
      </w:pPr>
      <w:r w:rsidRPr="00484282">
        <w:object w:dxaOrig="3840" w:dyaOrig="859" w14:anchorId="732E43C1">
          <v:shape id="_x0000_i1220" type="#_x0000_t75" style="width:194.25pt;height:43.5pt" o:ole="">
            <v:imagedata r:id="rId392" o:title=""/>
          </v:shape>
          <o:OLEObject Type="Embed" ProgID="Equation.DSMT4" ShapeID="_x0000_i1220" DrawAspect="Content" ObjectID="_1681031798" r:id="rId393"/>
        </w:object>
      </w:r>
      <w:r>
        <w:t xml:space="preserve"> </w:t>
      </w:r>
      <w:r w:rsidR="00267F6B" w:rsidRPr="00003503">
        <w:rPr>
          <w:sz w:val="24"/>
          <w:szCs w:val="24"/>
        </w:rPr>
        <w:tab/>
      </w:r>
    </w:p>
    <w:p w14:paraId="41E77F5D" w14:textId="77777777" w:rsidR="00267F6B" w:rsidRDefault="001741FC" w:rsidP="00B11B86">
      <w:pPr>
        <w:ind w:firstLine="709"/>
        <w:rPr>
          <w:szCs w:val="24"/>
        </w:rPr>
      </w:pPr>
      <w:r>
        <w:rPr>
          <w:szCs w:val="24"/>
        </w:rPr>
        <w:t>Для нахождения поперечных усилий, действующих на радиальные подшипники, была построена расчетная схема, представленная на рисунке 7.</w:t>
      </w:r>
    </w:p>
    <w:p w14:paraId="690DE4C1" w14:textId="77777777" w:rsidR="001C2FAF" w:rsidRDefault="00126815" w:rsidP="00171DE5">
      <w:r>
        <w:rPr>
          <w:szCs w:val="24"/>
        </w:rPr>
        <w:fldChar w:fldCharType="begin"/>
      </w:r>
      <w:r>
        <w:rPr>
          <w:szCs w:val="24"/>
        </w:rPr>
        <w:instrText xml:space="preserve"> LINK KOMPAS.FRW "D:\\YandexDisk\\Учеба\\8 семестр\\Курсач по ТРТ\\Схема подшипников.frw" "" \a \p \* MERGEFORMAT </w:instrText>
      </w:r>
      <w:r>
        <w:rPr>
          <w:szCs w:val="24"/>
        </w:rPr>
        <w:fldChar w:fldCharType="separate"/>
      </w:r>
      <w:r>
        <w:rPr>
          <w:szCs w:val="24"/>
        </w:rPr>
        <w:object w:dxaOrig="13918" w:dyaOrig="10583" w14:anchorId="50EA2D23">
          <v:shape id="_x0000_i1221" type="#_x0000_t75" style="width:410.25pt;height:317.25pt" o:ole="">
            <v:imagedata r:id="rId394" o:title=""/>
          </v:shape>
        </w:object>
      </w:r>
      <w:r>
        <w:rPr>
          <w:szCs w:val="24"/>
        </w:rPr>
        <w:fldChar w:fldCharType="end"/>
      </w:r>
    </w:p>
    <w:p w14:paraId="550DB560" w14:textId="77777777" w:rsidR="001741FC" w:rsidRDefault="001C2FAF" w:rsidP="00171DE5">
      <w:r w:rsidRPr="001C2FAF">
        <w:t>Рисунок 7</w:t>
      </w:r>
      <w:r>
        <w:t>.</w:t>
      </w:r>
      <w:r w:rsidRPr="001C2FAF">
        <w:t xml:space="preserve"> Расчетная схема</w:t>
      </w:r>
      <w:r>
        <w:t xml:space="preserve"> для нахождения поперечных усилий, действующих на радиальные подшипники.</w:t>
      </w:r>
    </w:p>
    <w:p w14:paraId="09F407FC" w14:textId="77777777" w:rsidR="00CA73B0" w:rsidRDefault="00CA73B0" w:rsidP="00B11B86">
      <w:pPr>
        <w:ind w:firstLine="709"/>
      </w:pPr>
      <w:r>
        <w:t xml:space="preserve">Чтобы учесть массу шнека, в схему была введена распределенная нагрузка </w:t>
      </w:r>
      <w:r w:rsidR="00B11B86" w:rsidRPr="00B11B86">
        <w:rPr>
          <w:position w:val="-12"/>
        </w:rPr>
        <w:object w:dxaOrig="1560" w:dyaOrig="360" w14:anchorId="42D27274">
          <v:shape id="_x0000_i1222" type="#_x0000_t75" style="width:78pt;height:18pt" o:ole="">
            <v:imagedata r:id="rId395" o:title=""/>
          </v:shape>
          <o:OLEObject Type="Embed" ProgID="Equation.DSMT4" ShapeID="_x0000_i1222" DrawAspect="Content" ObjectID="_1681031799" r:id="rId396"/>
        </w:object>
      </w:r>
      <w:r>
        <w:t>, численно равная линейной плотности стальной толстостенной трубы диаметром 203 мм и толщиной стенки 45 мм (ГОСТ</w:t>
      </w:r>
      <w:r w:rsidR="00B11B86">
        <w:t> </w:t>
      </w:r>
      <w:r>
        <w:t>23270-78), приведенная к усилию на единицу длины.</w:t>
      </w:r>
    </w:p>
    <w:p w14:paraId="71E2F56F" w14:textId="77777777" w:rsidR="00400F9F" w:rsidRDefault="00400F9F" w:rsidP="00B11B86">
      <w:pPr>
        <w:ind w:firstLine="709"/>
      </w:pPr>
      <w:r>
        <w:lastRenderedPageBreak/>
        <w:t>Сумма моментов относительно шарнирно-подвижн</w:t>
      </w:r>
      <w:r w:rsidR="00DC0B5C">
        <w:t>ой опоры в точке А:</w:t>
      </w:r>
      <w:r w:rsidR="00F85855" w:rsidRPr="00F85855">
        <w:rPr>
          <w:position w:val="-74"/>
        </w:rPr>
        <w:object w:dxaOrig="8220" w:dyaOrig="1620" w14:anchorId="1E7DA4B5">
          <v:shape id="_x0000_i1223" type="#_x0000_t75" style="width:411.75pt;height:81pt" o:ole="">
            <v:imagedata r:id="rId397" o:title=""/>
          </v:shape>
          <o:OLEObject Type="Embed" ProgID="Equation.DSMT4" ShapeID="_x0000_i1223" DrawAspect="Content" ObjectID="_1681031800" r:id="rId398"/>
        </w:object>
      </w:r>
      <w:r w:rsidR="00F85855">
        <w:t xml:space="preserve"> </w:t>
      </w:r>
      <w:r w:rsidR="00F85855" w:rsidRPr="00F85855">
        <w:rPr>
          <w:position w:val="-90"/>
        </w:rPr>
        <w:object w:dxaOrig="8840" w:dyaOrig="1939" w14:anchorId="5524820E">
          <v:shape id="_x0000_i1224" type="#_x0000_t75" style="width:441.75pt;height:96.75pt" o:ole="">
            <v:imagedata r:id="rId399" o:title=""/>
          </v:shape>
          <o:OLEObject Type="Embed" ProgID="Equation.DSMT4" ShapeID="_x0000_i1224" DrawAspect="Content" ObjectID="_1681031801" r:id="rId400"/>
        </w:object>
      </w:r>
      <w:r w:rsidR="00F85855">
        <w:t xml:space="preserve"> </w:t>
      </w:r>
    </w:p>
    <w:p w14:paraId="2AEE8794" w14:textId="77777777" w:rsidR="007D1584" w:rsidRDefault="007D1584" w:rsidP="00B11B86">
      <w:pPr>
        <w:ind w:firstLine="709"/>
      </w:pPr>
      <w:r>
        <w:t>Сумма моментов относительно шарнирно-неподвижной опоры в точке</w:t>
      </w:r>
      <w:r>
        <w:rPr>
          <w:lang w:val="en-US"/>
        </w:rPr>
        <w:t> B</w:t>
      </w:r>
      <w:r>
        <w:t>:</w:t>
      </w:r>
    </w:p>
    <w:p w14:paraId="1BD4141B" w14:textId="77777777" w:rsidR="007D1584" w:rsidRDefault="007D1584" w:rsidP="00171DE5">
      <w:r w:rsidRPr="007D1584">
        <w:rPr>
          <w:position w:val="-74"/>
        </w:rPr>
        <w:object w:dxaOrig="8720" w:dyaOrig="1620" w14:anchorId="749E25CE">
          <v:shape id="_x0000_i1225" type="#_x0000_t75" style="width:438.75pt;height:79.5pt" o:ole="">
            <v:imagedata r:id="rId401" o:title=""/>
          </v:shape>
          <o:OLEObject Type="Embed" ProgID="Equation.DSMT4" ShapeID="_x0000_i1225" DrawAspect="Content" ObjectID="_1681031802" r:id="rId402"/>
        </w:object>
      </w:r>
      <w:r>
        <w:t xml:space="preserve"> </w:t>
      </w:r>
    </w:p>
    <w:p w14:paraId="32141365" w14:textId="77777777" w:rsidR="007D1584" w:rsidRPr="00175998" w:rsidRDefault="0001268B" w:rsidP="00171DE5">
      <w:r w:rsidRPr="0001268B">
        <w:rPr>
          <w:position w:val="-68"/>
          <w:lang w:val="en-US"/>
        </w:rPr>
        <w:object w:dxaOrig="9340" w:dyaOrig="1500" w14:anchorId="721D3E0D">
          <v:shape id="_x0000_i1226" type="#_x0000_t75" style="width:468pt;height:1in" o:ole="">
            <v:imagedata r:id="rId403" o:title=""/>
          </v:shape>
          <o:OLEObject Type="Embed" ProgID="Equation.DSMT4" ShapeID="_x0000_i1226" DrawAspect="Content" ObjectID="_1681031803" r:id="rId404"/>
        </w:object>
      </w:r>
      <w:r w:rsidR="007D1584" w:rsidRPr="00175998">
        <w:t xml:space="preserve"> </w:t>
      </w:r>
    </w:p>
    <w:p w14:paraId="4738DD63" w14:textId="77777777" w:rsidR="007F2D65" w:rsidRDefault="00B6579A" w:rsidP="00B11B86">
      <w:pPr>
        <w:ind w:firstLine="709"/>
      </w:pPr>
      <w:r>
        <w:rPr>
          <w:szCs w:val="24"/>
        </w:rPr>
        <w:t xml:space="preserve">Так как усилия достаточно сильно отличаются, подшипники были выбраны </w:t>
      </w:r>
      <w:r w:rsidR="00B11B86">
        <w:rPr>
          <w:szCs w:val="24"/>
        </w:rPr>
        <w:t>разные.</w:t>
      </w:r>
      <w:r>
        <w:rPr>
          <w:szCs w:val="24"/>
        </w:rPr>
        <w:t xml:space="preserve"> На левую опору был выбран радиально-упорный шариковый подшипник 1036940 ГОСТ 831-75. </w:t>
      </w:r>
      <w:r w:rsidR="00267F6B">
        <w:rPr>
          <w:szCs w:val="24"/>
        </w:rPr>
        <w:t xml:space="preserve">Характеристики подшипника указаны </w:t>
      </w:r>
      <w:r>
        <w:rPr>
          <w:szCs w:val="24"/>
        </w:rPr>
        <w:t>в таблице 4.9.</w:t>
      </w:r>
      <w:r w:rsidR="007F2D65" w:rsidRPr="007F2D65">
        <w:t xml:space="preserve"> </w:t>
      </w:r>
    </w:p>
    <w:p w14:paraId="6B91F4AE" w14:textId="77777777" w:rsidR="007F2D65" w:rsidRDefault="007F2D65" w:rsidP="00171DE5">
      <w:r w:rsidRPr="00DD6E9F">
        <w:t xml:space="preserve">Таблица </w:t>
      </w:r>
      <w:r>
        <w:t xml:space="preserve">4.9 - </w:t>
      </w:r>
      <w:r w:rsidRPr="00DD6E9F">
        <w:t xml:space="preserve">Характеристики подшипника </w:t>
      </w:r>
      <w:r>
        <w:t>1036940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27"/>
        <w:gridCol w:w="706"/>
      </w:tblGrid>
      <w:tr w:rsidR="007F2D65" w14:paraId="7ECFAC57" w14:textId="77777777" w:rsidTr="00365244">
        <w:tc>
          <w:tcPr>
            <w:tcW w:w="0" w:type="auto"/>
          </w:tcPr>
          <w:p w14:paraId="5964AF9F" w14:textId="77777777" w:rsidR="007F2D65" w:rsidRPr="00DD6E9F" w:rsidRDefault="007F2D65" w:rsidP="00171DE5">
            <w:r>
              <w:t>Внутренний диаметр, мм</w:t>
            </w:r>
          </w:p>
        </w:tc>
        <w:tc>
          <w:tcPr>
            <w:tcW w:w="0" w:type="auto"/>
          </w:tcPr>
          <w:p w14:paraId="06B23CB5" w14:textId="77777777" w:rsidR="007F2D65" w:rsidRPr="00DD6E9F" w:rsidRDefault="007F2D65" w:rsidP="00171DE5">
            <w:r w:rsidRPr="00DD6E9F">
              <w:t>2</w:t>
            </w:r>
            <w:r>
              <w:t>0</w:t>
            </w:r>
            <w:r w:rsidRPr="00DD6E9F">
              <w:t>0</w:t>
            </w:r>
          </w:p>
        </w:tc>
      </w:tr>
      <w:tr w:rsidR="007F2D65" w14:paraId="4770231C" w14:textId="77777777" w:rsidTr="00365244">
        <w:tc>
          <w:tcPr>
            <w:tcW w:w="0" w:type="auto"/>
          </w:tcPr>
          <w:p w14:paraId="0013757A" w14:textId="77777777" w:rsidR="007F2D65" w:rsidRPr="00DD6E9F" w:rsidRDefault="007F2D65" w:rsidP="00171DE5">
            <w:r w:rsidRPr="00DD6E9F">
              <w:t>Наружный диаметр подшипника</w:t>
            </w:r>
            <w:r>
              <w:t>, мм</w:t>
            </w:r>
          </w:p>
        </w:tc>
        <w:tc>
          <w:tcPr>
            <w:tcW w:w="0" w:type="auto"/>
          </w:tcPr>
          <w:p w14:paraId="058E8425" w14:textId="77777777" w:rsidR="007F2D65" w:rsidRPr="00DD6E9F" w:rsidRDefault="007F2D65" w:rsidP="00171DE5">
            <w:r>
              <w:t>280</w:t>
            </w:r>
          </w:p>
        </w:tc>
      </w:tr>
      <w:tr w:rsidR="007F2D65" w14:paraId="2890E204" w14:textId="77777777" w:rsidTr="00365244">
        <w:tc>
          <w:tcPr>
            <w:tcW w:w="0" w:type="auto"/>
          </w:tcPr>
          <w:p w14:paraId="33FFBBFD" w14:textId="77777777" w:rsidR="007F2D65" w:rsidRPr="00DD6E9F" w:rsidRDefault="007F2D65" w:rsidP="00171DE5">
            <w:r w:rsidRPr="00DD6E9F">
              <w:t>Масса подшипника</w:t>
            </w:r>
            <w:r>
              <w:t>, кг</w:t>
            </w:r>
          </w:p>
        </w:tc>
        <w:tc>
          <w:tcPr>
            <w:tcW w:w="0" w:type="auto"/>
          </w:tcPr>
          <w:p w14:paraId="74DB9FDD" w14:textId="77777777" w:rsidR="007F2D65" w:rsidRPr="00DD6E9F" w:rsidRDefault="007F2D65" w:rsidP="00171DE5">
            <w:r>
              <w:t>6,25</w:t>
            </w:r>
          </w:p>
        </w:tc>
      </w:tr>
      <w:tr w:rsidR="007F2D65" w14:paraId="7AD5503D" w14:textId="77777777" w:rsidTr="00365244">
        <w:tc>
          <w:tcPr>
            <w:tcW w:w="0" w:type="auto"/>
          </w:tcPr>
          <w:p w14:paraId="593B6953" w14:textId="77777777" w:rsidR="007F2D65" w:rsidRPr="00DD6E9F" w:rsidRDefault="007F2D65" w:rsidP="00171DE5">
            <w:r>
              <w:t>Ширина</w:t>
            </w:r>
            <w:r w:rsidRPr="00DD6E9F">
              <w:t xml:space="preserve"> подшипника, </w:t>
            </w:r>
            <w:r>
              <w:t>мм</w:t>
            </w:r>
          </w:p>
        </w:tc>
        <w:tc>
          <w:tcPr>
            <w:tcW w:w="0" w:type="auto"/>
          </w:tcPr>
          <w:p w14:paraId="574485FE" w14:textId="77777777" w:rsidR="007F2D65" w:rsidRPr="00DD6E9F" w:rsidRDefault="007F2D65" w:rsidP="00171DE5">
            <w:r>
              <w:t>38</w:t>
            </w:r>
          </w:p>
        </w:tc>
      </w:tr>
    </w:tbl>
    <w:p w14:paraId="647434BC" w14:textId="77777777" w:rsidR="000972E8" w:rsidRPr="000972E8" w:rsidRDefault="000972E8" w:rsidP="000972E8">
      <w:pPr>
        <w:jc w:val="right"/>
      </w:pPr>
      <w:r w:rsidRPr="000972E8">
        <w:lastRenderedPageBreak/>
        <w:t>Продолжение таблицы 4.9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328"/>
        <w:gridCol w:w="1592"/>
      </w:tblGrid>
      <w:tr w:rsidR="000972E8" w14:paraId="2A7F7A6F" w14:textId="77777777" w:rsidTr="000972E8">
        <w:tc>
          <w:tcPr>
            <w:tcW w:w="0" w:type="auto"/>
          </w:tcPr>
          <w:p w14:paraId="591804CF" w14:textId="77777777" w:rsidR="000972E8" w:rsidRPr="00DD6E9F" w:rsidRDefault="000972E8" w:rsidP="000972E8">
            <w:r w:rsidRPr="00DD6E9F">
              <w:t>Радиус монтажной фаски подшипника,</w:t>
            </w:r>
            <w:r>
              <w:t xml:space="preserve"> мм</w:t>
            </w:r>
          </w:p>
        </w:tc>
        <w:tc>
          <w:tcPr>
            <w:tcW w:w="0" w:type="auto"/>
          </w:tcPr>
          <w:p w14:paraId="097D645A" w14:textId="77777777" w:rsidR="000972E8" w:rsidRPr="00DD6E9F" w:rsidRDefault="000972E8" w:rsidP="000972E8">
            <w:r>
              <w:t>3</w:t>
            </w:r>
            <w:r w:rsidRPr="00DD6E9F">
              <w:t>,5</w:t>
            </w:r>
          </w:p>
        </w:tc>
      </w:tr>
      <w:tr w:rsidR="000972E8" w14:paraId="1D70762D" w14:textId="77777777" w:rsidTr="000972E8">
        <w:tc>
          <w:tcPr>
            <w:tcW w:w="0" w:type="auto"/>
          </w:tcPr>
          <w:p w14:paraId="7788AE77" w14:textId="77777777" w:rsidR="000972E8" w:rsidRPr="00DD6E9F" w:rsidRDefault="000972E8" w:rsidP="000972E8">
            <w:pPr>
              <w:rPr>
                <w:vertAlign w:val="superscript"/>
              </w:rPr>
            </w:pPr>
            <w:r w:rsidRPr="00DD6E9F">
              <w:t>Плотность стали подшипника</w:t>
            </w:r>
            <w:r>
              <w:t>, г/см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19A09A2" w14:textId="77777777" w:rsidR="000972E8" w:rsidRPr="00DD6E9F" w:rsidRDefault="000972E8" w:rsidP="000972E8">
            <w:r w:rsidRPr="00DD6E9F">
              <w:t>7,85</w:t>
            </w:r>
          </w:p>
        </w:tc>
      </w:tr>
      <w:tr w:rsidR="000972E8" w14:paraId="2B496CBE" w14:textId="77777777" w:rsidTr="000972E8">
        <w:tc>
          <w:tcPr>
            <w:tcW w:w="0" w:type="auto"/>
          </w:tcPr>
          <w:p w14:paraId="7E726C84" w14:textId="77777777" w:rsidR="000972E8" w:rsidRPr="00DD6E9F" w:rsidRDefault="000972E8" w:rsidP="000972E8">
            <w:r w:rsidRPr="00DD6E9F">
              <w:t>Статическая грузоподъемность</w:t>
            </w:r>
            <w:r>
              <w:t>, Н</w:t>
            </w:r>
          </w:p>
        </w:tc>
        <w:tc>
          <w:tcPr>
            <w:tcW w:w="0" w:type="auto"/>
          </w:tcPr>
          <w:p w14:paraId="06BA11CC" w14:textId="77777777" w:rsidR="000972E8" w:rsidRPr="00DD6E9F" w:rsidRDefault="000972E8" w:rsidP="000972E8">
            <w:r>
              <w:t>204000</w:t>
            </w:r>
          </w:p>
        </w:tc>
      </w:tr>
      <w:tr w:rsidR="000972E8" w14:paraId="088338B8" w14:textId="77777777" w:rsidTr="000972E8">
        <w:tc>
          <w:tcPr>
            <w:tcW w:w="0" w:type="auto"/>
          </w:tcPr>
          <w:p w14:paraId="3ADD8041" w14:textId="77777777" w:rsidR="000972E8" w:rsidRPr="00DD6E9F" w:rsidRDefault="000972E8" w:rsidP="000972E8">
            <w:r w:rsidRPr="00DD6E9F">
              <w:t>Динамическая грузоподъемность</w:t>
            </w:r>
            <w:r>
              <w:t>, Н</w:t>
            </w:r>
          </w:p>
        </w:tc>
        <w:tc>
          <w:tcPr>
            <w:tcW w:w="0" w:type="auto"/>
          </w:tcPr>
          <w:p w14:paraId="5E8DFF2D" w14:textId="77777777" w:rsidR="000972E8" w:rsidRPr="00DD6E9F" w:rsidRDefault="000972E8" w:rsidP="000972E8">
            <w:r>
              <w:t>166000</w:t>
            </w:r>
          </w:p>
        </w:tc>
      </w:tr>
      <w:tr w:rsidR="000972E8" w14:paraId="22B48CD9" w14:textId="77777777" w:rsidTr="000972E8">
        <w:tc>
          <w:tcPr>
            <w:tcW w:w="0" w:type="auto"/>
          </w:tcPr>
          <w:p w14:paraId="2D239661" w14:textId="77777777" w:rsidR="000972E8" w:rsidRPr="00DD6E9F" w:rsidRDefault="000972E8" w:rsidP="000972E8">
            <w:r w:rsidRPr="00DD6E9F">
              <w:t>Тело качения</w:t>
            </w:r>
          </w:p>
        </w:tc>
        <w:tc>
          <w:tcPr>
            <w:tcW w:w="0" w:type="auto"/>
          </w:tcPr>
          <w:p w14:paraId="494CCF2B" w14:textId="77777777" w:rsidR="000972E8" w:rsidRPr="00DD6E9F" w:rsidRDefault="000972E8" w:rsidP="000972E8">
            <w:r>
              <w:t>шариковый</w:t>
            </w:r>
          </w:p>
        </w:tc>
      </w:tr>
    </w:tbl>
    <w:p w14:paraId="038C2DB6" w14:textId="77777777" w:rsidR="00C0606F" w:rsidRDefault="00C0606F" w:rsidP="0028353D">
      <w:pPr>
        <w:ind w:firstLine="709"/>
      </w:pPr>
    </w:p>
    <w:p w14:paraId="33C26088" w14:textId="77777777" w:rsidR="00B11B86" w:rsidRDefault="00B11B86" w:rsidP="0028353D">
      <w:pPr>
        <w:ind w:firstLine="709"/>
      </w:pPr>
      <w:r>
        <w:t>Воспринимаема подшипником радиальная нагрузка меньше 70% статической грузоподъемности:</w:t>
      </w:r>
    </w:p>
    <w:p w14:paraId="42FE0AD6" w14:textId="77777777" w:rsidR="007F2D65" w:rsidRPr="00DD6E9F" w:rsidRDefault="00B11B86" w:rsidP="00B11B86">
      <w:r w:rsidRPr="00B11B86">
        <w:rPr>
          <w:position w:val="-12"/>
        </w:rPr>
        <w:object w:dxaOrig="8000" w:dyaOrig="420" w14:anchorId="66E2806A">
          <v:shape id="_x0000_i1227" type="#_x0000_t75" style="width:399.75pt;height:21pt" o:ole="">
            <v:imagedata r:id="rId405" o:title=""/>
          </v:shape>
          <o:OLEObject Type="Embed" ProgID="Equation.DSMT4" ShapeID="_x0000_i1227" DrawAspect="Content" ObjectID="_1681031804" r:id="rId406"/>
        </w:object>
      </w:r>
      <w:r w:rsidR="007F2D65">
        <w:t xml:space="preserve"> </w:t>
      </w:r>
    </w:p>
    <w:p w14:paraId="26F28DE2" w14:textId="77777777" w:rsidR="007F2D65" w:rsidRDefault="007F2D65" w:rsidP="00B11B86">
      <w:pPr>
        <w:ind w:firstLine="709"/>
        <w:rPr>
          <w:szCs w:val="24"/>
        </w:rPr>
      </w:pPr>
      <w:r>
        <w:rPr>
          <w:szCs w:val="24"/>
        </w:rPr>
        <w:t>Ресурс работы подшипника до наступления момента, когда вероятность отказа становится более 10%, млн. об.:</w:t>
      </w:r>
    </w:p>
    <w:p w14:paraId="4239DE49" w14:textId="77777777" w:rsidR="007F2D65" w:rsidRDefault="007F2D65" w:rsidP="00171DE5">
      <w:pPr>
        <w:rPr>
          <w:sz w:val="24"/>
          <w:szCs w:val="24"/>
          <w:lang w:val="en-US"/>
        </w:rPr>
      </w:pPr>
      <w:r w:rsidRPr="00003503">
        <w:rPr>
          <w:position w:val="-40"/>
          <w:sz w:val="24"/>
          <w:szCs w:val="24"/>
          <w:lang w:val="en-US"/>
        </w:rPr>
        <w:object w:dxaOrig="9020" w:dyaOrig="999" w14:anchorId="1A6560EA">
          <v:shape id="_x0000_i1228" type="#_x0000_t75" style="width:454.5pt;height:50.25pt" o:ole="">
            <v:imagedata r:id="rId407" o:title=""/>
          </v:shape>
          <o:OLEObject Type="Embed" ProgID="Equation.DSMT4" ShapeID="_x0000_i1228" DrawAspect="Content" ObjectID="_1681031805" r:id="rId408"/>
        </w:object>
      </w:r>
    </w:p>
    <w:p w14:paraId="41115F6D" w14:textId="77777777" w:rsidR="007F2D65" w:rsidRDefault="007F2D65" w:rsidP="00171DE5">
      <w:r>
        <w:t xml:space="preserve">в часах: </w:t>
      </w:r>
    </w:p>
    <w:p w14:paraId="5286A852" w14:textId="77777777" w:rsidR="007F2D65" w:rsidRPr="00003503" w:rsidRDefault="007F2D65" w:rsidP="00171DE5">
      <w:pPr>
        <w:rPr>
          <w:sz w:val="24"/>
          <w:szCs w:val="24"/>
        </w:rPr>
      </w:pPr>
      <w:r w:rsidRPr="00484282">
        <w:object w:dxaOrig="4000" w:dyaOrig="859" w14:anchorId="3E43B4E5">
          <v:shape id="_x0000_i1229" type="#_x0000_t75" style="width:201.75pt;height:43.5pt" o:ole="">
            <v:imagedata r:id="rId409" o:title=""/>
          </v:shape>
          <o:OLEObject Type="Embed" ProgID="Equation.DSMT4" ShapeID="_x0000_i1229" DrawAspect="Content" ObjectID="_1681031806" r:id="rId410"/>
        </w:object>
      </w:r>
      <w:r>
        <w:t xml:space="preserve"> </w:t>
      </w:r>
      <w:r w:rsidRPr="00003503">
        <w:rPr>
          <w:sz w:val="24"/>
          <w:szCs w:val="24"/>
        </w:rPr>
        <w:tab/>
      </w:r>
    </w:p>
    <w:p w14:paraId="12F435D2" w14:textId="77777777" w:rsidR="007F2D65" w:rsidRDefault="007F2D65" w:rsidP="00B11B86">
      <w:pPr>
        <w:ind w:firstLine="709"/>
      </w:pPr>
      <w:r>
        <w:rPr>
          <w:szCs w:val="24"/>
        </w:rPr>
        <w:t>На правую опору был выбран радиальный шариковый подшипник 134 ГОСТ 8338-75. Характеристики подшипника указаны в таблице 4.10.</w:t>
      </w:r>
      <w:r w:rsidRPr="007F2D65">
        <w:t xml:space="preserve"> </w:t>
      </w:r>
    </w:p>
    <w:p w14:paraId="3DC17F92" w14:textId="77777777" w:rsidR="007F2D65" w:rsidRDefault="007F2D65" w:rsidP="00171DE5">
      <w:r w:rsidRPr="00DD6E9F">
        <w:t xml:space="preserve">Таблица </w:t>
      </w:r>
      <w:r>
        <w:t xml:space="preserve">4.10 - </w:t>
      </w:r>
      <w:r w:rsidRPr="00DD6E9F">
        <w:t xml:space="preserve">Характеристики подшипника </w:t>
      </w:r>
      <w:r>
        <w:t>134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328"/>
        <w:gridCol w:w="706"/>
      </w:tblGrid>
      <w:tr w:rsidR="007F2D65" w14:paraId="394C1E53" w14:textId="77777777" w:rsidTr="00365244">
        <w:tc>
          <w:tcPr>
            <w:tcW w:w="0" w:type="auto"/>
          </w:tcPr>
          <w:p w14:paraId="4347EC6A" w14:textId="77777777" w:rsidR="007F2D65" w:rsidRPr="00DD6E9F" w:rsidRDefault="007F2D65" w:rsidP="00171DE5">
            <w:r>
              <w:t>Внутренний диаметр, мм</w:t>
            </w:r>
          </w:p>
        </w:tc>
        <w:tc>
          <w:tcPr>
            <w:tcW w:w="0" w:type="auto"/>
          </w:tcPr>
          <w:p w14:paraId="39457952" w14:textId="77777777" w:rsidR="007F2D65" w:rsidRPr="00DD6E9F" w:rsidRDefault="00FE3789" w:rsidP="00171DE5">
            <w:r>
              <w:t>170</w:t>
            </w:r>
          </w:p>
        </w:tc>
      </w:tr>
      <w:tr w:rsidR="007F2D65" w14:paraId="3B424E28" w14:textId="77777777" w:rsidTr="00365244">
        <w:tc>
          <w:tcPr>
            <w:tcW w:w="0" w:type="auto"/>
          </w:tcPr>
          <w:p w14:paraId="38342055" w14:textId="77777777" w:rsidR="007F2D65" w:rsidRPr="00DD6E9F" w:rsidRDefault="007F2D65" w:rsidP="00171DE5">
            <w:r w:rsidRPr="00DD6E9F">
              <w:t>Наружный диаметр подшипника</w:t>
            </w:r>
            <w:r>
              <w:t>, мм</w:t>
            </w:r>
          </w:p>
        </w:tc>
        <w:tc>
          <w:tcPr>
            <w:tcW w:w="0" w:type="auto"/>
          </w:tcPr>
          <w:p w14:paraId="42C92FF9" w14:textId="77777777" w:rsidR="007F2D65" w:rsidRPr="00DD6E9F" w:rsidRDefault="007F2D65" w:rsidP="00171DE5">
            <w:r>
              <w:t>2</w:t>
            </w:r>
            <w:r w:rsidR="00FE3789">
              <w:t>60</w:t>
            </w:r>
          </w:p>
        </w:tc>
      </w:tr>
      <w:tr w:rsidR="007F2D65" w14:paraId="3A124BDC" w14:textId="77777777" w:rsidTr="00365244">
        <w:tc>
          <w:tcPr>
            <w:tcW w:w="0" w:type="auto"/>
          </w:tcPr>
          <w:p w14:paraId="79BD212E" w14:textId="77777777" w:rsidR="007F2D65" w:rsidRPr="00DD6E9F" w:rsidRDefault="007F2D65" w:rsidP="00171DE5">
            <w:r w:rsidRPr="00DD6E9F">
              <w:t>Масса подшипника</w:t>
            </w:r>
            <w:r>
              <w:t>, кг</w:t>
            </w:r>
          </w:p>
        </w:tc>
        <w:tc>
          <w:tcPr>
            <w:tcW w:w="0" w:type="auto"/>
          </w:tcPr>
          <w:p w14:paraId="67AEDAF1" w14:textId="77777777" w:rsidR="007F2D65" w:rsidRPr="00DD6E9F" w:rsidRDefault="007F2D65" w:rsidP="00171DE5">
            <w:r>
              <w:t>6,</w:t>
            </w:r>
            <w:r w:rsidR="00FE3789">
              <w:t>91</w:t>
            </w:r>
          </w:p>
        </w:tc>
      </w:tr>
      <w:tr w:rsidR="007F2D65" w14:paraId="636A47E6" w14:textId="77777777" w:rsidTr="00365244">
        <w:tc>
          <w:tcPr>
            <w:tcW w:w="0" w:type="auto"/>
          </w:tcPr>
          <w:p w14:paraId="6AF4F782" w14:textId="77777777" w:rsidR="007F2D65" w:rsidRPr="00DD6E9F" w:rsidRDefault="007F2D65" w:rsidP="00171DE5">
            <w:r>
              <w:t>Ширина</w:t>
            </w:r>
            <w:r w:rsidRPr="00DD6E9F">
              <w:t xml:space="preserve"> подшипника, </w:t>
            </w:r>
            <w:r>
              <w:t>мм</w:t>
            </w:r>
          </w:p>
        </w:tc>
        <w:tc>
          <w:tcPr>
            <w:tcW w:w="0" w:type="auto"/>
          </w:tcPr>
          <w:p w14:paraId="52C82618" w14:textId="77777777" w:rsidR="007F2D65" w:rsidRPr="00DD6E9F" w:rsidRDefault="00FE3789" w:rsidP="00171DE5">
            <w:r>
              <w:t>42</w:t>
            </w:r>
          </w:p>
        </w:tc>
      </w:tr>
      <w:tr w:rsidR="007F2D65" w14:paraId="76C3EA56" w14:textId="77777777" w:rsidTr="00365244">
        <w:tc>
          <w:tcPr>
            <w:tcW w:w="0" w:type="auto"/>
          </w:tcPr>
          <w:p w14:paraId="7F5532F2" w14:textId="77777777" w:rsidR="007F2D65" w:rsidRPr="00DD6E9F" w:rsidRDefault="007F2D65" w:rsidP="00171DE5">
            <w:r w:rsidRPr="00DD6E9F">
              <w:t>Радиус монтажной фаски подшипника,</w:t>
            </w:r>
            <w:r>
              <w:t xml:space="preserve"> мм</w:t>
            </w:r>
          </w:p>
        </w:tc>
        <w:tc>
          <w:tcPr>
            <w:tcW w:w="0" w:type="auto"/>
          </w:tcPr>
          <w:p w14:paraId="02905971" w14:textId="77777777" w:rsidR="007F2D65" w:rsidRPr="00DD6E9F" w:rsidRDefault="007F2D65" w:rsidP="00171DE5">
            <w:r>
              <w:t>3</w:t>
            </w:r>
            <w:r w:rsidRPr="00DD6E9F">
              <w:t>,5</w:t>
            </w:r>
          </w:p>
        </w:tc>
      </w:tr>
      <w:tr w:rsidR="007F2D65" w14:paraId="58A5BDB7" w14:textId="77777777" w:rsidTr="00365244">
        <w:tc>
          <w:tcPr>
            <w:tcW w:w="0" w:type="auto"/>
          </w:tcPr>
          <w:p w14:paraId="5501DE7A" w14:textId="77777777" w:rsidR="007F2D65" w:rsidRPr="00DD6E9F" w:rsidRDefault="007F2D65" w:rsidP="00171DE5">
            <w:pPr>
              <w:rPr>
                <w:vertAlign w:val="superscript"/>
              </w:rPr>
            </w:pPr>
            <w:r w:rsidRPr="00DD6E9F">
              <w:t>Плотность стали подшипника</w:t>
            </w:r>
            <w:r>
              <w:t>, г/см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</w:tcPr>
          <w:p w14:paraId="43C0DB31" w14:textId="77777777" w:rsidR="007F2D65" w:rsidRPr="00DD6E9F" w:rsidRDefault="007F2D65" w:rsidP="00171DE5">
            <w:r w:rsidRPr="00DD6E9F">
              <w:t>7,85</w:t>
            </w:r>
          </w:p>
        </w:tc>
      </w:tr>
    </w:tbl>
    <w:p w14:paraId="696C0A4B" w14:textId="77777777" w:rsidR="007F2D65" w:rsidRDefault="007F2D65" w:rsidP="00171DE5"/>
    <w:p w14:paraId="70D3BFE7" w14:textId="77777777" w:rsidR="00184A10" w:rsidRPr="00184A10" w:rsidRDefault="00184A10" w:rsidP="00184A10">
      <w:pPr>
        <w:jc w:val="right"/>
      </w:pPr>
      <w:r w:rsidRPr="00184A10">
        <w:lastRenderedPageBreak/>
        <w:t>Продолжение таблицы 4.10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1592"/>
      </w:tblGrid>
      <w:tr w:rsidR="00184A10" w14:paraId="342E6B5A" w14:textId="77777777" w:rsidTr="00184A10">
        <w:tc>
          <w:tcPr>
            <w:tcW w:w="5382" w:type="dxa"/>
          </w:tcPr>
          <w:p w14:paraId="0675E6E6" w14:textId="77777777" w:rsidR="00184A10" w:rsidRPr="00DD6E9F" w:rsidRDefault="00184A10" w:rsidP="00184A10">
            <w:r w:rsidRPr="00DD6E9F">
              <w:t>Статическая грузоподъемность</w:t>
            </w:r>
            <w:r>
              <w:t>, Н</w:t>
            </w:r>
          </w:p>
        </w:tc>
        <w:tc>
          <w:tcPr>
            <w:tcW w:w="1592" w:type="dxa"/>
          </w:tcPr>
          <w:p w14:paraId="7427C145" w14:textId="77777777" w:rsidR="00184A10" w:rsidRPr="00DD6E9F" w:rsidRDefault="00184A10" w:rsidP="00184A10">
            <w:r>
              <w:t>134000</w:t>
            </w:r>
          </w:p>
        </w:tc>
      </w:tr>
      <w:tr w:rsidR="00184A10" w14:paraId="2E5120F8" w14:textId="77777777" w:rsidTr="00184A10">
        <w:tc>
          <w:tcPr>
            <w:tcW w:w="0" w:type="auto"/>
          </w:tcPr>
          <w:p w14:paraId="73D93C20" w14:textId="77777777" w:rsidR="00184A10" w:rsidRPr="00DD6E9F" w:rsidRDefault="00184A10" w:rsidP="00184A10">
            <w:r w:rsidRPr="00DD6E9F">
              <w:t>Динамическая грузоподъемность</w:t>
            </w:r>
            <w:r>
              <w:t>, Н</w:t>
            </w:r>
          </w:p>
        </w:tc>
        <w:tc>
          <w:tcPr>
            <w:tcW w:w="0" w:type="auto"/>
          </w:tcPr>
          <w:p w14:paraId="6FE48F0F" w14:textId="77777777" w:rsidR="00184A10" w:rsidRPr="00DD6E9F" w:rsidRDefault="00184A10" w:rsidP="00184A10">
            <w:r>
              <w:t>168000</w:t>
            </w:r>
          </w:p>
        </w:tc>
      </w:tr>
      <w:tr w:rsidR="00184A10" w14:paraId="24E72B0D" w14:textId="77777777" w:rsidTr="00184A10">
        <w:tc>
          <w:tcPr>
            <w:tcW w:w="0" w:type="auto"/>
          </w:tcPr>
          <w:p w14:paraId="796AA0EF" w14:textId="77777777" w:rsidR="00184A10" w:rsidRPr="00DD6E9F" w:rsidRDefault="00184A10" w:rsidP="00184A10">
            <w:r w:rsidRPr="00DD6E9F">
              <w:t>Тело качения</w:t>
            </w:r>
          </w:p>
        </w:tc>
        <w:tc>
          <w:tcPr>
            <w:tcW w:w="0" w:type="auto"/>
          </w:tcPr>
          <w:p w14:paraId="0AACDEAC" w14:textId="77777777" w:rsidR="00184A10" w:rsidRPr="00DD6E9F" w:rsidRDefault="00184A10" w:rsidP="00184A10">
            <w:r>
              <w:t>шариковый</w:t>
            </w:r>
          </w:p>
        </w:tc>
      </w:tr>
    </w:tbl>
    <w:p w14:paraId="536B5EE6" w14:textId="77777777" w:rsidR="00B11B86" w:rsidRDefault="00B11B86" w:rsidP="00B11B86">
      <w:pPr>
        <w:ind w:firstLine="709"/>
      </w:pPr>
      <w:r>
        <w:t>Воспринимаема подшипником радиальная нагрузка меньше 70% статической грузоподъемности:</w:t>
      </w:r>
    </w:p>
    <w:p w14:paraId="59247AD7" w14:textId="77777777" w:rsidR="007F2D65" w:rsidRPr="00DD6E9F" w:rsidRDefault="00B11B86" w:rsidP="00B11B86">
      <w:pPr>
        <w:ind w:firstLine="709"/>
      </w:pPr>
      <w:r w:rsidRPr="00B11B86">
        <w:rPr>
          <w:position w:val="-12"/>
        </w:rPr>
        <w:object w:dxaOrig="7880" w:dyaOrig="420" w14:anchorId="467F7E65">
          <v:shape id="_x0000_i1230" type="#_x0000_t75" style="width:393.75pt;height:21pt" o:ole="">
            <v:imagedata r:id="rId411" o:title=""/>
          </v:shape>
          <o:OLEObject Type="Embed" ProgID="Equation.DSMT4" ShapeID="_x0000_i1230" DrawAspect="Content" ObjectID="_1681031807" r:id="rId412"/>
        </w:object>
      </w:r>
      <w:r>
        <w:t xml:space="preserve"> </w:t>
      </w:r>
    </w:p>
    <w:p w14:paraId="6789696A" w14:textId="77777777" w:rsidR="007F2D65" w:rsidRDefault="007F2D65" w:rsidP="00171DE5">
      <w:pPr>
        <w:rPr>
          <w:szCs w:val="24"/>
        </w:rPr>
      </w:pPr>
      <w:r>
        <w:rPr>
          <w:szCs w:val="24"/>
        </w:rPr>
        <w:t>Ресурс работы подшипника до наступления момента, когда вероятность отказа становится более 10%, млн. об.:</w:t>
      </w:r>
    </w:p>
    <w:p w14:paraId="1D9DE326" w14:textId="77777777" w:rsidR="007F2D65" w:rsidRDefault="002C6988" w:rsidP="00171DE5">
      <w:pPr>
        <w:rPr>
          <w:sz w:val="24"/>
          <w:szCs w:val="24"/>
          <w:lang w:val="en-US"/>
        </w:rPr>
      </w:pPr>
      <w:r w:rsidRPr="00003503">
        <w:rPr>
          <w:position w:val="-40"/>
          <w:sz w:val="24"/>
          <w:szCs w:val="24"/>
          <w:lang w:val="en-US"/>
        </w:rPr>
        <w:object w:dxaOrig="9020" w:dyaOrig="999" w14:anchorId="2420D44A">
          <v:shape id="_x0000_i1231" type="#_x0000_t75" style="width:454.5pt;height:50.25pt" o:ole="">
            <v:imagedata r:id="rId413" o:title=""/>
          </v:shape>
          <o:OLEObject Type="Embed" ProgID="Equation.DSMT4" ShapeID="_x0000_i1231" DrawAspect="Content" ObjectID="_1681031808" r:id="rId414"/>
        </w:object>
      </w:r>
    </w:p>
    <w:p w14:paraId="4D1FE1E6" w14:textId="77777777" w:rsidR="00267F6B" w:rsidRDefault="007F2D65" w:rsidP="00171DE5">
      <w:r>
        <w:t xml:space="preserve">в часах: </w:t>
      </w:r>
    </w:p>
    <w:p w14:paraId="5B2A1E21" w14:textId="77777777" w:rsidR="002C6988" w:rsidRPr="002C6988" w:rsidRDefault="002C6988" w:rsidP="00171DE5">
      <w:r w:rsidRPr="002C6988">
        <w:object w:dxaOrig="4099" w:dyaOrig="859" w14:anchorId="1A7CEE6E">
          <v:shape id="_x0000_i1232" type="#_x0000_t75" style="width:201.75pt;height:43.5pt" o:ole="">
            <v:imagedata r:id="rId415" o:title=""/>
          </v:shape>
          <o:OLEObject Type="Embed" ProgID="Equation.DSMT4" ShapeID="_x0000_i1232" DrawAspect="Content" ObjectID="_1681031809" r:id="rId416"/>
        </w:object>
      </w:r>
      <w:r>
        <w:t xml:space="preserve"> </w:t>
      </w:r>
    </w:p>
    <w:p w14:paraId="79D2AF34" w14:textId="77777777" w:rsidR="00267F6B" w:rsidRDefault="00267F6B" w:rsidP="00171DE5">
      <w:pPr>
        <w:rPr>
          <w:szCs w:val="24"/>
        </w:rPr>
      </w:pPr>
      <w:r>
        <w:rPr>
          <w:rFonts w:cs="Times New Roman"/>
          <w:sz w:val="32"/>
        </w:rPr>
        <w:tab/>
        <w:t xml:space="preserve"> </w:t>
      </w:r>
      <w:r>
        <w:rPr>
          <w:szCs w:val="24"/>
        </w:rPr>
        <w:t xml:space="preserve">Здесь </w:t>
      </w:r>
      <w:r>
        <w:rPr>
          <w:i/>
          <w:szCs w:val="24"/>
          <w:lang w:val="en-US"/>
        </w:rPr>
        <w:t>C</w:t>
      </w:r>
      <w:r>
        <w:rPr>
          <w:szCs w:val="24"/>
        </w:rPr>
        <w:t> </w:t>
      </w:r>
      <w:r>
        <w:rPr>
          <w:szCs w:val="24"/>
        </w:rPr>
        <w:noBreakHyphen/>
        <w:t xml:space="preserve"> динамическая грузоподъемность подшипника;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 </w:t>
      </w:r>
      <w:r>
        <w:rPr>
          <w:szCs w:val="24"/>
        </w:rPr>
        <w:noBreakHyphen/>
      </w:r>
      <w:r>
        <w:rPr>
          <w:szCs w:val="24"/>
          <w:lang w:val="en-US"/>
        </w:rPr>
        <w:t> </w:t>
      </w:r>
      <w:r>
        <w:rPr>
          <w:szCs w:val="24"/>
        </w:rPr>
        <w:t xml:space="preserve">коэффициент осевой динамической нагрузки; </w:t>
      </w:r>
      <w:r>
        <w:rPr>
          <w:i/>
          <w:szCs w:val="24"/>
          <w:lang w:val="en-US"/>
        </w:rPr>
        <w:t>Y</w:t>
      </w:r>
      <w:r>
        <w:rPr>
          <w:szCs w:val="24"/>
        </w:rPr>
        <w:t> </w:t>
      </w:r>
      <w:r>
        <w:rPr>
          <w:szCs w:val="24"/>
        </w:rPr>
        <w:noBreakHyphen/>
        <w:t xml:space="preserve"> коэффициент радиальной динамической нагрузки;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</w:rPr>
        <w:t> </w:t>
      </w:r>
      <w:r>
        <w:rPr>
          <w:szCs w:val="24"/>
        </w:rPr>
        <w:noBreakHyphen/>
        <w:t xml:space="preserve"> коэффициент вращения;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</w:rPr>
        <w:t>Б</w:t>
      </w:r>
      <w:r>
        <w:rPr>
          <w:szCs w:val="24"/>
        </w:rPr>
        <w:t> </w:t>
      </w:r>
      <w:r>
        <w:rPr>
          <w:szCs w:val="24"/>
        </w:rPr>
        <w:noBreakHyphen/>
        <w:t xml:space="preserve"> коэффициент динамичности нагрузки;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  <w:lang w:val="en-US"/>
        </w:rPr>
        <w:t>T</w:t>
      </w:r>
      <w:r>
        <w:rPr>
          <w:szCs w:val="24"/>
        </w:rPr>
        <w:t> </w:t>
      </w:r>
      <w:r>
        <w:rPr>
          <w:szCs w:val="24"/>
        </w:rPr>
        <w:noBreakHyphen/>
        <w:t> температурный коэффициент.</w:t>
      </w:r>
    </w:p>
    <w:p w14:paraId="22984837" w14:textId="77777777" w:rsidR="00267F6B" w:rsidRDefault="00267F6B" w:rsidP="002C1732">
      <w:pPr>
        <w:ind w:firstLine="709"/>
        <w:rPr>
          <w:szCs w:val="24"/>
        </w:rPr>
      </w:pPr>
      <w:r>
        <w:rPr>
          <w:szCs w:val="24"/>
        </w:rPr>
        <w:t>При проектировании экструдера с разгруженными от осевых усилий радиальными подшипниками примем:</w:t>
      </w:r>
    </w:p>
    <w:p w14:paraId="4717363B" w14:textId="77777777" w:rsidR="00267F6B" w:rsidRDefault="00267F6B" w:rsidP="00171DE5">
      <w:pPr>
        <w:rPr>
          <w:szCs w:val="24"/>
        </w:rPr>
      </w:pPr>
      <w:r>
        <w:rPr>
          <w:szCs w:val="24"/>
        </w:rPr>
        <w:t xml:space="preserve">- для радиальных подшипников 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 = 1; </w:t>
      </w:r>
      <w:r>
        <w:rPr>
          <w:i/>
          <w:szCs w:val="24"/>
          <w:lang w:val="en-US"/>
        </w:rPr>
        <w:t>X</w:t>
      </w:r>
      <w:r>
        <w:rPr>
          <w:szCs w:val="24"/>
        </w:rPr>
        <w:t xml:space="preserve"> = 0; </w:t>
      </w:r>
    </w:p>
    <w:p w14:paraId="60883D83" w14:textId="77777777" w:rsidR="00267F6B" w:rsidRDefault="00267F6B" w:rsidP="00171DE5">
      <w:pPr>
        <w:rPr>
          <w:szCs w:val="24"/>
        </w:rPr>
      </w:pPr>
      <w:r>
        <w:rPr>
          <w:szCs w:val="24"/>
        </w:rPr>
        <w:t xml:space="preserve">- для упорных подшипников 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 = 0; </w:t>
      </w:r>
      <w:r>
        <w:rPr>
          <w:i/>
          <w:szCs w:val="24"/>
          <w:lang w:val="en-US"/>
        </w:rPr>
        <w:t>X</w:t>
      </w:r>
      <w:r>
        <w:rPr>
          <w:szCs w:val="24"/>
        </w:rPr>
        <w:t xml:space="preserve"> = 1,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</w:rPr>
        <w:t> = 1;</w:t>
      </w:r>
    </w:p>
    <w:p w14:paraId="65ACC0C0" w14:textId="77777777" w:rsidR="00267F6B" w:rsidRDefault="00267F6B" w:rsidP="002C1732">
      <w:pPr>
        <w:ind w:firstLine="709"/>
        <w:rPr>
          <w:ins w:id="53" w:author="Александр Сергиенко" w:date="2019-06-01T13:19:00Z"/>
          <w:szCs w:val="24"/>
        </w:rPr>
      </w:pPr>
      <w:r>
        <w:rPr>
          <w:szCs w:val="24"/>
        </w:rPr>
        <w:t xml:space="preserve">Коэффициенты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</w:rPr>
        <w:t>Б</w:t>
      </w:r>
      <w:r>
        <w:rPr>
          <w:szCs w:val="24"/>
        </w:rPr>
        <w:t xml:space="preserve"> и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  <w:lang w:val="en-US"/>
        </w:rPr>
        <w:t>T</w:t>
      </w:r>
      <w:r>
        <w:rPr>
          <w:szCs w:val="24"/>
        </w:rPr>
        <w:t xml:space="preserve"> обычно выбирают из условий работы. Учитывая кратковременные перегрузки при работе экструдера до 300 % рекомендовано принимать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</w:rPr>
        <w:t>Б</w:t>
      </w:r>
      <w:r>
        <w:rPr>
          <w:szCs w:val="24"/>
        </w:rPr>
        <w:t> = 2,5…3. Температурный коэффициент выбирается с учетом допустимого нагрева корпуса подшипника при его работе согласно таблице </w:t>
      </w:r>
      <w:r w:rsidR="002C6988">
        <w:rPr>
          <w:szCs w:val="24"/>
        </w:rPr>
        <w:t>4.11</w:t>
      </w:r>
      <w:r>
        <w:rPr>
          <w:szCs w:val="24"/>
        </w:rPr>
        <w:t>.</w:t>
      </w:r>
    </w:p>
    <w:p w14:paraId="2F6B70C0" w14:textId="77777777" w:rsidR="00267F6B" w:rsidRDefault="00267F6B" w:rsidP="002C1732">
      <w:pPr>
        <w:ind w:firstLine="709"/>
        <w:rPr>
          <w:szCs w:val="24"/>
        </w:rPr>
      </w:pPr>
    </w:p>
    <w:p w14:paraId="47D137E9" w14:textId="77777777" w:rsidR="002C6988" w:rsidRPr="002C6988" w:rsidRDefault="002C6988" w:rsidP="00171DE5">
      <w:r w:rsidRPr="002C6988">
        <w:t xml:space="preserve">Таблица </w:t>
      </w:r>
      <w:r>
        <w:t xml:space="preserve">4.11 - </w:t>
      </w:r>
      <w:r w:rsidRPr="002C6988">
        <w:t>Значения температурного коэффициента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1247"/>
        <w:gridCol w:w="3458"/>
        <w:gridCol w:w="1215"/>
      </w:tblGrid>
      <w:tr w:rsidR="00267F6B" w14:paraId="21FCF15D" w14:textId="77777777" w:rsidTr="002C6988"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CE65" w14:textId="77777777" w:rsidR="00267F6B" w:rsidRDefault="00267F6B" w:rsidP="00171DE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Рабочая температура, </w:t>
            </w:r>
            <w:r>
              <w:rPr>
                <w:sz w:val="24"/>
                <w:szCs w:val="24"/>
                <w:lang w:eastAsia="en-US"/>
              </w:rPr>
              <w:sym w:font="Symbol" w:char="F020"/>
            </w:r>
            <w:r>
              <w:rPr>
                <w:sz w:val="24"/>
                <w:szCs w:val="24"/>
                <w:lang w:eastAsia="en-US"/>
              </w:rPr>
              <w:sym w:font="Symbol" w:char="F0B0"/>
            </w:r>
            <w:r>
              <w:rPr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CFFB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K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C179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Рабочая температура, </w:t>
            </w:r>
            <w:r>
              <w:rPr>
                <w:sz w:val="24"/>
                <w:szCs w:val="24"/>
                <w:lang w:eastAsia="en-US"/>
              </w:rPr>
              <w:sym w:font="Symbol" w:char="F020"/>
            </w:r>
            <w:r>
              <w:rPr>
                <w:sz w:val="24"/>
                <w:szCs w:val="24"/>
                <w:lang w:eastAsia="en-US"/>
              </w:rPr>
              <w:sym w:font="Symbol" w:char="F0B0"/>
            </w:r>
            <w:r>
              <w:rPr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3160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K</w:t>
            </w:r>
            <w:r>
              <w:rPr>
                <w:sz w:val="24"/>
                <w:szCs w:val="24"/>
                <w:vertAlign w:val="subscript"/>
                <w:lang w:val="en-US" w:eastAsia="en-US"/>
              </w:rPr>
              <w:t>T</w:t>
            </w:r>
          </w:p>
        </w:tc>
      </w:tr>
      <w:tr w:rsidR="00267F6B" w14:paraId="4F4F66D4" w14:textId="77777777" w:rsidTr="002C6988"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4D2E" w14:textId="77777777" w:rsidR="00267F6B" w:rsidRDefault="00267F6B" w:rsidP="00171DE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&lt;100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DA18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9247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175…200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732C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1,25</w:t>
            </w:r>
          </w:p>
        </w:tc>
      </w:tr>
      <w:tr w:rsidR="00267F6B" w14:paraId="55BDD444" w14:textId="77777777" w:rsidTr="002C6988"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B8FE" w14:textId="77777777" w:rsidR="00267F6B" w:rsidRDefault="00267F6B" w:rsidP="00171DE5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100</w:t>
            </w:r>
            <w:r>
              <w:rPr>
                <w:sz w:val="24"/>
                <w:szCs w:val="24"/>
                <w:lang w:eastAsia="en-US"/>
              </w:rPr>
              <w:t>…</w:t>
            </w:r>
            <w:r>
              <w:rPr>
                <w:sz w:val="24"/>
                <w:szCs w:val="24"/>
                <w:lang w:val="en-US" w:eastAsia="en-US"/>
              </w:rPr>
              <w:t>125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CA48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1,05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5F61C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200…225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74B9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1,35</w:t>
            </w:r>
          </w:p>
        </w:tc>
      </w:tr>
      <w:tr w:rsidR="00267F6B" w14:paraId="58FDFFFE" w14:textId="77777777" w:rsidTr="002C6988"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26AB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125</w:t>
            </w:r>
            <w:r>
              <w:rPr>
                <w:sz w:val="24"/>
                <w:szCs w:val="24"/>
                <w:lang w:eastAsia="en-US"/>
              </w:rPr>
              <w:t>…150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5287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1,10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C7CE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225…250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FD9C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1,40</w:t>
            </w:r>
          </w:p>
        </w:tc>
      </w:tr>
      <w:tr w:rsidR="00267F6B" w14:paraId="3B6927B4" w14:textId="77777777" w:rsidTr="002C6988"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A790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150…175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3158E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C50C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3CBE" w14:textId="77777777" w:rsidR="00267F6B" w:rsidRDefault="00267F6B" w:rsidP="00171DE5">
            <w:pPr>
              <w:rPr>
                <w:sz w:val="24"/>
                <w:szCs w:val="24"/>
                <w:lang w:eastAsia="en-US"/>
              </w:rPr>
            </w:pPr>
          </w:p>
        </w:tc>
      </w:tr>
    </w:tbl>
    <w:p w14:paraId="4C2506B2" w14:textId="77777777" w:rsidR="00267F6B" w:rsidRDefault="00267F6B" w:rsidP="00171DE5">
      <w:pPr>
        <w:rPr>
          <w:sz w:val="24"/>
          <w:szCs w:val="24"/>
        </w:rPr>
      </w:pPr>
    </w:p>
    <w:p w14:paraId="437EC07E" w14:textId="77777777" w:rsidR="00267F6B" w:rsidRDefault="00267F6B" w:rsidP="003C571C">
      <w:pPr>
        <w:ind w:firstLine="709"/>
        <w:rPr>
          <w:szCs w:val="24"/>
        </w:rPr>
      </w:pPr>
      <w:r>
        <w:rPr>
          <w:szCs w:val="24"/>
        </w:rPr>
        <w:t xml:space="preserve">Далее следует выбрать электродвигатель для привода шнека. Выбор основывается из расчета потребляемой экструдером мощности </w:t>
      </w:r>
      <w:r>
        <w:rPr>
          <w:i/>
          <w:szCs w:val="24"/>
          <w:lang w:val="en-US"/>
        </w:rPr>
        <w:t>N</w:t>
      </w:r>
      <w:r>
        <w:rPr>
          <w:szCs w:val="24"/>
        </w:rPr>
        <w:t xml:space="preserve">. Мощность </w:t>
      </w:r>
      <w:r>
        <w:rPr>
          <w:i/>
          <w:szCs w:val="24"/>
        </w:rPr>
        <w:t>N</w:t>
      </w:r>
      <w:r>
        <w:rPr>
          <w:szCs w:val="24"/>
        </w:rPr>
        <w:t xml:space="preserve">, расходуется на передвижение массы материала вдоль спирального канала шнека к головке </w:t>
      </w:r>
      <w:r>
        <w:rPr>
          <w:i/>
          <w:szCs w:val="24"/>
        </w:rPr>
        <w:t>N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а также на срез материала в зазоре между гребнем шнека и внутренней стенкой цилиндра экструдера </w:t>
      </w:r>
      <w:r>
        <w:rPr>
          <w:i/>
          <w:szCs w:val="24"/>
        </w:rPr>
        <w:t>N</w:t>
      </w:r>
      <w:r>
        <w:rPr>
          <w:szCs w:val="24"/>
          <w:vertAlign w:val="subscript"/>
        </w:rPr>
        <w:t>2</w:t>
      </w:r>
      <w:r>
        <w:rPr>
          <w:szCs w:val="24"/>
        </w:rPr>
        <w:t>. В этом случае примем:</w:t>
      </w:r>
    </w:p>
    <w:p w14:paraId="70AB75D7" w14:textId="77777777" w:rsidR="00267F6B" w:rsidRDefault="00A83C88" w:rsidP="00171DE5">
      <w:pPr>
        <w:rPr>
          <w:rFonts w:cs="Times New Roman"/>
          <w:szCs w:val="28"/>
        </w:rPr>
      </w:pPr>
      <w:r w:rsidRPr="00A83C88">
        <w:rPr>
          <w:rFonts w:cs="Times New Roman"/>
          <w:position w:val="-66"/>
          <w:szCs w:val="28"/>
        </w:rPr>
        <w:object w:dxaOrig="8840" w:dyaOrig="1920" w14:anchorId="45D3B9BE">
          <v:shape id="_x0000_i1233" type="#_x0000_t75" style="width:439.5pt;height:93.75pt" o:ole="">
            <v:imagedata r:id="rId417" o:title=""/>
          </v:shape>
          <o:OLEObject Type="Embed" ProgID="Equation.DSMT4" ShapeID="_x0000_i1233" DrawAspect="Content" ObjectID="_1681031810" r:id="rId418"/>
        </w:object>
      </w:r>
      <w:r w:rsidR="008C3753">
        <w:rPr>
          <w:rFonts w:cs="Times New Roman"/>
          <w:szCs w:val="28"/>
        </w:rPr>
        <w:t xml:space="preserve"> </w:t>
      </w:r>
    </w:p>
    <w:p w14:paraId="7CD4B1A9" w14:textId="77777777" w:rsidR="00267F6B" w:rsidRPr="00363FEE" w:rsidRDefault="00363FEE" w:rsidP="00171DE5">
      <w:pPr>
        <w:rPr>
          <w:szCs w:val="24"/>
        </w:rPr>
      </w:pPr>
      <w:r w:rsidRPr="00363FEE">
        <w:rPr>
          <w:position w:val="-76"/>
        </w:rPr>
        <w:object w:dxaOrig="8400" w:dyaOrig="1660" w14:anchorId="6689884F">
          <v:shape id="_x0000_i1234" type="#_x0000_t75" style="width:420pt;height:83.25pt" o:ole="">
            <v:imagedata r:id="rId419" o:title=""/>
          </v:shape>
          <o:OLEObject Type="Embed" ProgID="Equation.DSMT4" ShapeID="_x0000_i1234" DrawAspect="Content" ObjectID="_1681031811" r:id="rId420"/>
        </w:object>
      </w:r>
      <w:r>
        <w:rPr>
          <w:szCs w:val="24"/>
        </w:rPr>
        <w:t xml:space="preserve"> </w:t>
      </w:r>
    </w:p>
    <w:p w14:paraId="06B0AAA4" w14:textId="77777777" w:rsidR="00267F6B" w:rsidRDefault="00267F6B" w:rsidP="00171DE5">
      <w:pPr>
        <w:rPr>
          <w:rFonts w:cs="Times New Roman"/>
        </w:rPr>
      </w:pPr>
      <w:r>
        <w:rPr>
          <w:rFonts w:cs="Times New Roman"/>
        </w:rPr>
        <w:t xml:space="preserve">где </w:t>
      </w:r>
      <w:r>
        <w:rPr>
          <w:rFonts w:cs="Times New Roman"/>
          <w:i/>
          <w:iCs/>
          <w:lang w:val="en-US"/>
        </w:rPr>
        <w:t>k</w:t>
      </w:r>
      <w:r>
        <w:rPr>
          <w:rFonts w:cs="Times New Roman"/>
          <w:vertAlign w:val="subscript"/>
        </w:rPr>
        <w:t>доп</w:t>
      </w:r>
      <w:r>
        <w:rPr>
          <w:rFonts w:cs="Times New Roman"/>
        </w:rPr>
        <w:t xml:space="preserve"> = </w:t>
      </w:r>
      <w:r w:rsidR="00CA153B">
        <w:rPr>
          <w:rFonts w:cs="Times New Roman"/>
        </w:rPr>
        <w:t>2</w:t>
      </w:r>
      <w:r>
        <w:rPr>
          <w:rFonts w:cs="Times New Roman"/>
        </w:rPr>
        <w:t xml:space="preserve"> коэффициент дополнительных потерь на трение в зазоре между корпусом и шнеком экструдера.</w:t>
      </w:r>
    </w:p>
    <w:p w14:paraId="428F0E00" w14:textId="77777777" w:rsidR="00267F6B" w:rsidRPr="004B7ADA" w:rsidRDefault="004B7ADA" w:rsidP="00171DE5">
      <w:pPr>
        <w:rPr>
          <w:rFonts w:cs="Times New Roman"/>
        </w:rPr>
      </w:pPr>
      <w:r w:rsidRPr="004B7ADA">
        <w:rPr>
          <w:position w:val="-12"/>
        </w:rPr>
        <w:object w:dxaOrig="4560" w:dyaOrig="380" w14:anchorId="453F3A2E">
          <v:shape id="_x0000_i1235" type="#_x0000_t75" style="width:228pt;height:18.75pt" o:ole="">
            <v:imagedata r:id="rId421" o:title=""/>
          </v:shape>
          <o:OLEObject Type="Embed" ProgID="Equation.DSMT4" ShapeID="_x0000_i1235" DrawAspect="Content" ObjectID="_1681031812" r:id="rId422"/>
        </w:object>
      </w:r>
      <w:r>
        <w:rPr>
          <w:rFonts w:cs="Times New Roman"/>
        </w:rPr>
        <w:t xml:space="preserve"> </w:t>
      </w:r>
    </w:p>
    <w:p w14:paraId="0518E73A" w14:textId="77777777" w:rsidR="00267F6B" w:rsidRDefault="00267F6B" w:rsidP="00171DE5">
      <w:pPr>
        <w:rPr>
          <w:rFonts w:cs="Times New Roman"/>
        </w:rPr>
      </w:pPr>
      <w:r>
        <w:rPr>
          <w:rFonts w:cs="Times New Roman"/>
          <w:szCs w:val="24"/>
        </w:rPr>
        <w:tab/>
      </w:r>
      <w:r>
        <w:rPr>
          <w:rFonts w:cs="Times New Roman"/>
        </w:rPr>
        <w:t>Мощность двигателя</w:t>
      </w:r>
      <w:r w:rsidR="000A68A0">
        <w:rPr>
          <w:rFonts w:cs="Times New Roman"/>
        </w:rPr>
        <w:t xml:space="preserve"> </w:t>
      </w:r>
      <w:r w:rsidR="000A68A0" w:rsidRPr="000A68A0">
        <w:rPr>
          <w:rFonts w:cs="Times New Roman"/>
          <w:position w:val="-14"/>
        </w:rPr>
        <w:object w:dxaOrig="460" w:dyaOrig="400" w14:anchorId="25A7DDBD">
          <v:shape id="_x0000_i1236" type="#_x0000_t75" style="width:21.75pt;height:21.75pt" o:ole="">
            <v:imagedata r:id="rId423" o:title=""/>
          </v:shape>
          <o:OLEObject Type="Embed" ProgID="Equation.DSMT4" ShapeID="_x0000_i1236" DrawAspect="Content" ObjectID="_1681031813" r:id="rId424"/>
        </w:object>
      </w:r>
      <w:r w:rsidR="000A68A0">
        <w:rPr>
          <w:rFonts w:cs="Times New Roman"/>
        </w:rPr>
        <w:t xml:space="preserve"> </w:t>
      </w:r>
      <w:r>
        <w:rPr>
          <w:rFonts w:cs="Times New Roman"/>
        </w:rPr>
        <w:t xml:space="preserve"> привода экструдера должна быть выше на величину КПД (0,4…0,6), чтобы компенсировать неучтенные потери, в том числе на преодоление сил трения, на механические потери в приводе экструдера и др.</w:t>
      </w:r>
    </w:p>
    <w:p w14:paraId="276B4BA7" w14:textId="77777777" w:rsidR="00267F6B" w:rsidRDefault="000A68A0" w:rsidP="00171DE5">
      <w:pPr>
        <w:rPr>
          <w:rFonts w:cs="Times New Roman"/>
        </w:rPr>
      </w:pPr>
      <w:r w:rsidRPr="000A68A0">
        <w:rPr>
          <w:rFonts w:cs="Times New Roman"/>
          <w:position w:val="-14"/>
          <w:szCs w:val="28"/>
        </w:rPr>
        <w:object w:dxaOrig="6240" w:dyaOrig="400" w14:anchorId="33F26C22">
          <v:shape id="_x0000_i1237" type="#_x0000_t75" style="width:310.5pt;height:21.75pt" o:ole="">
            <v:imagedata r:id="rId425" o:title=""/>
          </v:shape>
          <o:OLEObject Type="Embed" ProgID="Equation.DSMT4" ShapeID="_x0000_i1237" DrawAspect="Content" ObjectID="_1681031814" r:id="rId426"/>
        </w:object>
      </w:r>
    </w:p>
    <w:p w14:paraId="5A420641" w14:textId="77777777" w:rsidR="00267F6B" w:rsidRDefault="00267F6B" w:rsidP="00363FEE">
      <w:pPr>
        <w:ind w:firstLine="709"/>
        <w:rPr>
          <w:ins w:id="54" w:author="Александр Сергиенко" w:date="2019-06-01T13:46:00Z"/>
          <w:rFonts w:cs="Times New Roman"/>
        </w:rPr>
      </w:pPr>
      <w:r>
        <w:rPr>
          <w:rFonts w:cs="Times New Roman"/>
        </w:rPr>
        <w:t xml:space="preserve">Выбираем электродвигатель постоянного тока </w:t>
      </w:r>
      <w:r w:rsidR="007B5601" w:rsidRPr="007B5601">
        <w:rPr>
          <w:rFonts w:cs="Times New Roman"/>
        </w:rPr>
        <w:t>75</w:t>
      </w:r>
      <w:r>
        <w:rPr>
          <w:rFonts w:cs="Times New Roman"/>
        </w:rPr>
        <w:t xml:space="preserve"> кВт, </w:t>
      </w:r>
      <w:r w:rsidR="007B5601" w:rsidRPr="007B5601">
        <w:rPr>
          <w:rFonts w:cs="Times New Roman"/>
        </w:rPr>
        <w:t xml:space="preserve">3000 </w:t>
      </w:r>
      <w:r>
        <w:rPr>
          <w:rFonts w:cs="Times New Roman"/>
        </w:rPr>
        <w:t xml:space="preserve">об/мин, модель </w:t>
      </w:r>
      <w:r w:rsidR="007B5601" w:rsidRPr="007B5601">
        <w:rPr>
          <w:rFonts w:cs="Times New Roman"/>
        </w:rPr>
        <w:t>4 АМУ250S2</w:t>
      </w:r>
      <w:r>
        <w:rPr>
          <w:rFonts w:cs="Times New Roman"/>
        </w:rPr>
        <w:t>.</w:t>
      </w:r>
    </w:p>
    <w:p w14:paraId="31F6DB7B" w14:textId="77777777" w:rsidR="00267F6B" w:rsidRPr="00267F6B" w:rsidRDefault="00267F6B" w:rsidP="00363FEE">
      <w:pPr>
        <w:ind w:firstLine="709"/>
      </w:pPr>
    </w:p>
    <w:p w14:paraId="664EDECA" w14:textId="77777777" w:rsidR="00145DAA" w:rsidRDefault="00145DAA" w:rsidP="007217F1">
      <w:pPr>
        <w:pStyle w:val="1"/>
      </w:pPr>
      <w:r>
        <w:t xml:space="preserve"> </w:t>
      </w:r>
      <w:bookmarkStart w:id="55" w:name="_Toc10679323"/>
      <w:r>
        <w:t>Результаты проектирования. Выводы</w:t>
      </w:r>
      <w:bookmarkEnd w:id="55"/>
    </w:p>
    <w:p w14:paraId="7AC5D4CE" w14:textId="77777777" w:rsidR="00370137" w:rsidRDefault="00370137" w:rsidP="00370137">
      <w:pPr>
        <w:ind w:firstLine="709"/>
        <w:rPr>
          <w:rFonts w:eastAsiaTheme="minorHAnsi"/>
          <w:noProof/>
        </w:rPr>
      </w:pPr>
      <w:r>
        <w:rPr>
          <w:noProof/>
        </w:rPr>
        <w:t>При выполнении курсового проекта были проведены следудующие проектные работы и получены результаты:</w:t>
      </w:r>
    </w:p>
    <w:p w14:paraId="1281D27B" w14:textId="77777777" w:rsidR="00370137" w:rsidRDefault="00370137" w:rsidP="00370137">
      <w:pPr>
        <w:ind w:firstLine="709"/>
        <w:rPr>
          <w:noProof/>
        </w:rPr>
      </w:pPr>
      <w:r>
        <w:rPr>
          <w:noProof/>
        </w:rPr>
        <w:t xml:space="preserve">1) Разработан чертеж общего вида заряда СТРТ с необходимыми разрезами и видами согласно исходным данным. Масса заряда </w:t>
      </w:r>
      <w:r w:rsidRPr="00370137">
        <w:rPr>
          <w:noProof/>
          <w:position w:val="-16"/>
        </w:rPr>
        <w:object w:dxaOrig="1680" w:dyaOrig="420" w14:anchorId="762B3156">
          <v:shape id="_x0000_i1238" type="#_x0000_t75" style="width:86.25pt;height:21.75pt" o:ole="">
            <v:imagedata r:id="rId427" o:title=""/>
          </v:shape>
          <o:OLEObject Type="Embed" ProgID="Equation.DSMT4" ShapeID="_x0000_i1238" DrawAspect="Content" ObjectID="_1681031815" r:id="rId428"/>
        </w:object>
      </w:r>
      <w:r>
        <w:rPr>
          <w:noProof/>
        </w:rPr>
        <w:t>.</w:t>
      </w:r>
    </w:p>
    <w:p w14:paraId="1974850A" w14:textId="77777777" w:rsidR="00370137" w:rsidRDefault="00370137" w:rsidP="00370137">
      <w:pPr>
        <w:ind w:firstLine="709"/>
        <w:rPr>
          <w:rFonts w:eastAsiaTheme="minorHAnsi"/>
          <w:noProof/>
        </w:rPr>
      </w:pPr>
      <w:r>
        <w:rPr>
          <w:noProof/>
        </w:rPr>
        <w:t>2) Разработанная блок-схема технологических процессов изготовления ТРТ и заряда разделена на несколько этапов: подготовка порошкообразных компонентов, подготовка алюминия, подготовка ГСВ, подготовка жидких компонентов, приготовление топливной смеси и звершающие операции. Каждому этапу соответсвует средняя рабочая температура и массовое содержание участвующих в процессе компонентов. В качестве способа получения заряда СТРТ выбран метод литья под давлением, поскольку данный метод обеспечивает необходиое качество структуры заряда в результате полимеризации.</w:t>
      </w:r>
    </w:p>
    <w:p w14:paraId="262087A2" w14:textId="77777777" w:rsidR="00370137" w:rsidRDefault="00370137" w:rsidP="00370137">
      <w:pPr>
        <w:ind w:firstLine="709"/>
      </w:pPr>
      <w:r>
        <w:t>3) В качестве технологической оснастки для изготовления заряда СТРТ была спроектирована формообразующая игла. В процессе проектирования были предусмотрены следующие элементы конструкции иглы: средства фиксации оснастки в сборе в виде рым-болта, возможность подключения гидравлических и пневматических магистралей для подачи топлива и обеспечения внутреннего рабочего давления, герметичное соединение оснастки с полюсными отверстиями корпуса двигателя.</w:t>
      </w:r>
    </w:p>
    <w:p w14:paraId="490011C4" w14:textId="77777777" w:rsidR="00370137" w:rsidRDefault="00370137" w:rsidP="00370137">
      <w:pPr>
        <w:ind w:firstLine="709"/>
        <w:rPr>
          <w:rFonts w:eastAsiaTheme="minorHAnsi"/>
        </w:rPr>
      </w:pPr>
      <w:r>
        <w:t xml:space="preserve">4) Спроектированный экструдер создает давление подачи 10 МПа и обеспечивает объемную производительность </w:t>
      </w:r>
      <w:r>
        <w:rPr>
          <w:i/>
          <w:lang w:val="en-US"/>
        </w:rPr>
        <w:t>Q</w:t>
      </w:r>
      <w:r>
        <w:t>=0,4207 дм</w:t>
      </w:r>
      <w:r>
        <w:rPr>
          <w:vertAlign w:val="superscript"/>
        </w:rPr>
        <w:t>3</w:t>
      </w:r>
      <w:r>
        <w:t>/</w:t>
      </w:r>
      <w:r>
        <w:rPr>
          <w:lang w:val="en-US"/>
        </w:rPr>
        <w:t>c</w:t>
      </w:r>
      <w:r>
        <w:t xml:space="preserve">. Для </w:t>
      </w:r>
      <w:r>
        <w:lastRenderedPageBreak/>
        <w:t xml:space="preserve">поддержания безопасного процесса литья под давлением требуется термостатирование топливной массы при температуре </w:t>
      </w:r>
      <w:r>
        <w:rPr>
          <w:i/>
          <w:lang w:val="en-US"/>
        </w:rPr>
        <w:t>T</w:t>
      </w:r>
      <w:r w:rsidRPr="00370137">
        <w:rPr>
          <w:i/>
        </w:rPr>
        <w:t xml:space="preserve"> </w:t>
      </w:r>
      <w:r>
        <w:t xml:space="preserve">=333-373 </w:t>
      </w:r>
      <w:r>
        <w:rPr>
          <w:lang w:val="en-US"/>
        </w:rPr>
        <w:t>K</w:t>
      </w:r>
      <w:r>
        <w:t>.</w:t>
      </w:r>
    </w:p>
    <w:p w14:paraId="22B663B9" w14:textId="77777777" w:rsidR="006D7A62" w:rsidRDefault="00370137" w:rsidP="00365244">
      <w:pPr>
        <w:ind w:firstLine="709"/>
      </w:pPr>
      <w:r>
        <w:t>Выполненные расчеты подтверждают принципиальную возможность создания заряда из СТРТ согласно разработанной блок-схеме и рассчитанным режимам изготовления и эксплуатации, удовлетворяющего условиям задания на проектирование, при формообразовании которого может быть использована спроектированная технологическая оснастка.</w:t>
      </w:r>
    </w:p>
    <w:p w14:paraId="4A1C69AD" w14:textId="77777777" w:rsidR="00DB4C7E" w:rsidRDefault="00DB4C7E" w:rsidP="00365244">
      <w:pPr>
        <w:ind w:firstLine="709"/>
      </w:pPr>
    </w:p>
    <w:p w14:paraId="3F0EF7E6" w14:textId="77777777" w:rsidR="00DB4C7E" w:rsidRDefault="00DB4C7E" w:rsidP="00365244">
      <w:pPr>
        <w:ind w:firstLine="709"/>
      </w:pPr>
    </w:p>
    <w:p w14:paraId="3C491B88" w14:textId="77777777" w:rsidR="00DB4C7E" w:rsidRDefault="00DB4C7E" w:rsidP="00365244">
      <w:pPr>
        <w:ind w:firstLine="709"/>
      </w:pPr>
    </w:p>
    <w:p w14:paraId="5BB1F63D" w14:textId="77777777" w:rsidR="00DB4C7E" w:rsidRDefault="00DB4C7E" w:rsidP="00365244">
      <w:pPr>
        <w:ind w:firstLine="709"/>
      </w:pPr>
    </w:p>
    <w:p w14:paraId="55406716" w14:textId="77777777" w:rsidR="00DB4C7E" w:rsidRDefault="00DB4C7E" w:rsidP="00365244">
      <w:pPr>
        <w:ind w:firstLine="709"/>
      </w:pPr>
    </w:p>
    <w:p w14:paraId="22BFAA89" w14:textId="77777777" w:rsidR="00DB4C7E" w:rsidRDefault="00DB4C7E" w:rsidP="00365244">
      <w:pPr>
        <w:ind w:firstLine="709"/>
      </w:pPr>
    </w:p>
    <w:p w14:paraId="2DFE00B2" w14:textId="77777777" w:rsidR="00DB4C7E" w:rsidRDefault="00DB4C7E" w:rsidP="00365244">
      <w:pPr>
        <w:ind w:firstLine="709"/>
      </w:pPr>
    </w:p>
    <w:p w14:paraId="046D659D" w14:textId="77777777" w:rsidR="00DB4C7E" w:rsidRDefault="00DB4C7E" w:rsidP="00365244">
      <w:pPr>
        <w:ind w:firstLine="709"/>
      </w:pPr>
    </w:p>
    <w:p w14:paraId="73DFED4E" w14:textId="77777777" w:rsidR="00DB4C7E" w:rsidRDefault="00DB4C7E" w:rsidP="00365244">
      <w:pPr>
        <w:ind w:firstLine="709"/>
      </w:pPr>
    </w:p>
    <w:p w14:paraId="709FCF28" w14:textId="77777777" w:rsidR="00DB4C7E" w:rsidRDefault="00DB4C7E" w:rsidP="00365244">
      <w:pPr>
        <w:ind w:firstLine="709"/>
      </w:pPr>
    </w:p>
    <w:p w14:paraId="3DDB1B41" w14:textId="77777777" w:rsidR="00DB4C7E" w:rsidRDefault="00DB4C7E" w:rsidP="00365244">
      <w:pPr>
        <w:ind w:firstLine="709"/>
      </w:pPr>
    </w:p>
    <w:p w14:paraId="19B171D8" w14:textId="77777777" w:rsidR="00DB4C7E" w:rsidRDefault="00DB4C7E" w:rsidP="00365244">
      <w:pPr>
        <w:ind w:firstLine="709"/>
      </w:pPr>
    </w:p>
    <w:p w14:paraId="47692E28" w14:textId="77777777" w:rsidR="00DB4C7E" w:rsidRDefault="00DB4C7E" w:rsidP="00365244">
      <w:pPr>
        <w:ind w:firstLine="709"/>
      </w:pPr>
    </w:p>
    <w:p w14:paraId="291C8156" w14:textId="77777777" w:rsidR="00DB4C7E" w:rsidRDefault="00DB4C7E" w:rsidP="00365244">
      <w:pPr>
        <w:ind w:firstLine="709"/>
      </w:pPr>
    </w:p>
    <w:p w14:paraId="459A7AB0" w14:textId="77777777" w:rsidR="00DB4C7E" w:rsidRDefault="00DB4C7E" w:rsidP="00365244">
      <w:pPr>
        <w:ind w:firstLine="709"/>
      </w:pPr>
    </w:p>
    <w:p w14:paraId="52617F7D" w14:textId="77777777" w:rsidR="00DB4C7E" w:rsidRDefault="00DB4C7E" w:rsidP="00365244">
      <w:pPr>
        <w:ind w:firstLine="709"/>
      </w:pPr>
    </w:p>
    <w:p w14:paraId="0164B82E" w14:textId="77777777" w:rsidR="00DB4C7E" w:rsidRDefault="00DB4C7E" w:rsidP="00365244">
      <w:pPr>
        <w:ind w:firstLine="709"/>
      </w:pPr>
    </w:p>
    <w:p w14:paraId="0FFA610E" w14:textId="77777777" w:rsidR="00645D6C" w:rsidRDefault="00645D6C" w:rsidP="00365244">
      <w:pPr>
        <w:ind w:firstLine="709"/>
      </w:pPr>
    </w:p>
    <w:p w14:paraId="136A0D3D" w14:textId="77777777" w:rsidR="00645D6C" w:rsidRDefault="00645D6C" w:rsidP="00365244">
      <w:pPr>
        <w:ind w:firstLine="709"/>
      </w:pPr>
    </w:p>
    <w:p w14:paraId="668A9026" w14:textId="77777777" w:rsidR="00645D6C" w:rsidRDefault="00645D6C" w:rsidP="00365244">
      <w:pPr>
        <w:ind w:firstLine="709"/>
      </w:pPr>
    </w:p>
    <w:p w14:paraId="6CC8DFBA" w14:textId="77777777" w:rsidR="00645D6C" w:rsidRDefault="00645D6C" w:rsidP="00365244">
      <w:pPr>
        <w:ind w:firstLine="709"/>
      </w:pPr>
    </w:p>
    <w:p w14:paraId="713BC386" w14:textId="77777777" w:rsidR="00DB4C7E" w:rsidRPr="00370137" w:rsidRDefault="00DB4C7E" w:rsidP="00365244">
      <w:pPr>
        <w:ind w:firstLine="709"/>
      </w:pPr>
    </w:p>
    <w:p w14:paraId="1CC8EDAF" w14:textId="77777777" w:rsidR="00FB5D6D" w:rsidRDefault="00FB5D6D" w:rsidP="00DB4C7E">
      <w:pPr>
        <w:pStyle w:val="1"/>
        <w:numPr>
          <w:ilvl w:val="0"/>
          <w:numId w:val="0"/>
        </w:numPr>
        <w:ind w:left="1066" w:hanging="357"/>
      </w:pPr>
      <w:bookmarkStart w:id="56" w:name="_Toc10679324"/>
      <w:r>
        <w:t>Приложен</w:t>
      </w:r>
      <w:r w:rsidR="006D7A62">
        <w:t>и</w:t>
      </w:r>
      <w:r>
        <w:t>е А</w:t>
      </w:r>
      <w:bookmarkEnd w:id="56"/>
    </w:p>
    <w:p w14:paraId="63530BBE" w14:textId="77777777" w:rsidR="006D7A62" w:rsidRDefault="003D54BF" w:rsidP="006D7A62">
      <w:pPr>
        <w:rPr>
          <w:rFonts w:ascii="Consolas" w:hAnsi="Consolas"/>
          <w:sz w:val="22"/>
        </w:rPr>
      </w:pPr>
      <w:r w:rsidRPr="006D7A62">
        <w:rPr>
          <w:rFonts w:ascii="Consolas" w:hAnsi="Consolas"/>
          <w:position w:val="-12"/>
          <w:sz w:val="22"/>
        </w:rPr>
        <w:object w:dxaOrig="4959" w:dyaOrig="360" w14:anchorId="72109A0A">
          <v:shape id="_x0000_i1239" type="#_x0000_t75" style="width:248.25pt;height:18pt" o:ole="">
            <v:imagedata r:id="rId429" o:title=""/>
          </v:shape>
          <o:OLEObject Type="Embed" ProgID="Equation.DSMT4" ShapeID="_x0000_i1239" DrawAspect="Content" ObjectID="_1681031816" r:id="rId430"/>
        </w:object>
      </w:r>
      <w:r w:rsidR="006D7A62">
        <w:rPr>
          <w:rFonts w:ascii="Consolas" w:hAnsi="Consolas"/>
          <w:sz w:val="22"/>
        </w:rPr>
        <w:t xml:space="preserve"> </w:t>
      </w:r>
    </w:p>
    <w:p w14:paraId="03F66892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Исходный состав: (C9.49H36.746O23.667N6.754Cl5.532Al6.672 - 1)</w:t>
      </w:r>
    </w:p>
    <w:p w14:paraId="1F1655C6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Состав, моль/кг: C 9.4860 H 36.7303 O 23.6569 N 6.7511 Cl5.5296 Al6.6692</w:t>
      </w:r>
    </w:p>
    <w:p w14:paraId="36E55144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=-2177.12</w:t>
      </w:r>
    </w:p>
    <w:p w14:paraId="166B6A5C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31DBF7EE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5EC33B41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02C505A2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I=-0.218e4 кДж/кг (единицы СИ):</w:t>
      </w:r>
    </w:p>
    <w:p w14:paraId="5B75C33C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T=3309.62      v=0.240615     S=9.48549      I=-2177.12  </w:t>
      </w:r>
    </w:p>
    <w:p w14:paraId="4FCFB528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U=-3052.88     M=38.1078     Cp=1.90132      k=1.18057    Cp'=3.47403   </w:t>
      </w:r>
    </w:p>
    <w:p w14:paraId="6E65A0A3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      Ap=0.0003816   Bv=0.0003761   Gt=0.257210e-6 MMg=19.4624   </w:t>
      </w:r>
    </w:p>
    <w:p w14:paraId="4BD076A3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Rg=427.201    Cpg=2.04375     kg=1.26427   Cp'g=3.68162    k'g=1.2039    </w:t>
      </w:r>
    </w:p>
    <w:p w14:paraId="17643AF0" w14:textId="77777777" w:rsidR="006D7A62" w:rsidRPr="00621B82" w:rsidRDefault="006D7A6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Mu=0.0000924   Lt=0.400101   Lt'=1.0506      Pr=0.471841   Pr'=0.323697  </w:t>
      </w:r>
    </w:p>
    <w:p w14:paraId="7B35B5FE" w14:textId="77777777" w:rsidR="00621B82" w:rsidRDefault="006D7A6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>A=1044.15      z=0.319273    Bm=0.0556599</w:t>
      </w:r>
    </w:p>
    <w:p w14:paraId="5693C2F0" w14:textId="77777777" w:rsidR="009B1EBF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7DAA6027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0C37B8C0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50B7458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=-2165.88</w:t>
      </w:r>
    </w:p>
    <w:p w14:paraId="21F383E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16189E7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4984421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71E8B77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I=-0.217e4 кДж/кг (единицы СИ):</w:t>
      </w:r>
    </w:p>
    <w:p w14:paraId="07D3FA4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T=3312.85      v=0.240912     S=9.48889      I=-2165.88  </w:t>
      </w:r>
    </w:p>
    <w:p w14:paraId="6A35FEF6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U=-3042.81     M=38.1147     Cp=1.90139      k=1.18062    Cp'=3.48619   </w:t>
      </w:r>
    </w:p>
    <w:p w14:paraId="34831CE7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      Ap=0.0003818   Bv=0.0003764   Gt=0.257256e-6 MMg=19.4635   </w:t>
      </w:r>
    </w:p>
    <w:p w14:paraId="24F8953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Rg=427.176    Cpg=2.04371     kg=1.26426   Cp'g=3.69228    k'g=1.2038    </w:t>
      </w:r>
    </w:p>
    <w:p w14:paraId="6F81743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Mu=0.0000924   Lt=0.40038    Lt'=1.05533     Pr=0.471775   Pr'=0.323365  </w:t>
      </w:r>
    </w:p>
    <w:p w14:paraId="54551B68" w14:textId="77777777" w:rsid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A=1044.73      z=0.319058    Bm=0.0557145 </w:t>
      </w:r>
    </w:p>
    <w:p w14:paraId="60093720" w14:textId="77777777" w:rsidR="009B1EBF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C94B85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5071BDA6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3685586E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=-2154.64</w:t>
      </w:r>
    </w:p>
    <w:p w14:paraId="349E469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37078F90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381B465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0965D52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I=-0.215e4 кДж/кг (единицы СИ):</w:t>
      </w:r>
    </w:p>
    <w:p w14:paraId="22AE8AA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T=3316.07      v=0.241209     S=9.49228      I=-2154.64  </w:t>
      </w:r>
    </w:p>
    <w:p w14:paraId="1D0970C6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U=-3032.73     M=38.1216     Cp=1.90146      k=1.18066    Cp'=3.49838   </w:t>
      </w:r>
    </w:p>
    <w:p w14:paraId="0E382271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k'=1.14911     Ap=0.0003821   Bv=0.0003766   Gt=0.257303e-6 MMg=19.4647   </w:t>
      </w:r>
    </w:p>
    <w:p w14:paraId="1A8DF99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Rg=427.151    Cpg=2.04366     kg=1.26424   Cp'g=3.70295    k'g=1.20371   </w:t>
      </w:r>
    </w:p>
    <w:p w14:paraId="53AD7DC2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Mu=0.0000925   Lt=0.400657   Lt'=1.06007     Pr=0.471709   Pr'=0.323037  </w:t>
      </w:r>
    </w:p>
    <w:p w14:paraId="41BE5C22" w14:textId="77777777" w:rsidR="009B1EBF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lastRenderedPageBreak/>
        <w:t xml:space="preserve">   </w:t>
      </w:r>
      <w:r w:rsidRPr="00621B82">
        <w:rPr>
          <w:rFonts w:ascii="Consolas" w:hAnsi="Consolas"/>
          <w:sz w:val="22"/>
        </w:rPr>
        <w:t xml:space="preserve">A=1045.31      z=0.318842    Bm=0.0557693 </w:t>
      </w:r>
    </w:p>
    <w:p w14:paraId="3EE16A54" w14:textId="77777777" w:rsidR="00621B82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  <w:r w:rsidR="00621B82" w:rsidRPr="00621B82">
        <w:rPr>
          <w:rFonts w:ascii="Consolas" w:hAnsi="Consolas"/>
          <w:sz w:val="22"/>
        </w:rPr>
        <w:t xml:space="preserve"> </w:t>
      </w:r>
    </w:p>
    <w:p w14:paraId="68B8FA85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1B6FB0A3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26D81B68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=-2143.4</w:t>
      </w:r>
    </w:p>
    <w:p w14:paraId="4BA0357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5C307B36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4AF3A40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7FE973F7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I=-0.214e4 кДж/кг (единицы СИ):</w:t>
      </w:r>
    </w:p>
    <w:p w14:paraId="3A12C47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T=3319.27      v=0.241504     S=9.49567      I=-2143.4   </w:t>
      </w:r>
    </w:p>
    <w:p w14:paraId="7D08CFB1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U=-3022.65     M=38.1286     Cp=1.90153      k=1.18071    Cp'=3.5106    </w:t>
      </w:r>
    </w:p>
    <w:p w14:paraId="5614A2C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k'=1.14912     Ap=0.0003824   Bv=0.0003768   Gt=0.257349e-6 MMg=19.4659   </w:t>
      </w:r>
    </w:p>
    <w:p w14:paraId="70B662B8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Rg=427.125    Cpg=2.04362     kg=1.26423   Cp'g=3.71362    k'g=1.20361   </w:t>
      </w:r>
    </w:p>
    <w:p w14:paraId="1FF61B4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Mu=0.0000925   Lt=0.400933   Lt'=1.0648      Pr=0.471643   Pr'=0.322711  </w:t>
      </w:r>
    </w:p>
    <w:p w14:paraId="3F81B5D5" w14:textId="77777777" w:rsid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A=1045.89      z=0.318624    Bm=0.0558243 </w:t>
      </w:r>
    </w:p>
    <w:p w14:paraId="6E297EF3" w14:textId="77777777" w:rsidR="009B1EBF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48F8108F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6FA02785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6E1916E5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=-2132.16</w:t>
      </w:r>
    </w:p>
    <w:p w14:paraId="5390398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5EFB4D33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69CD8BF8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0D7F9F42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I=-0.213e4 кДж/кг (единицы СИ):</w:t>
      </w:r>
    </w:p>
    <w:p w14:paraId="740D6B9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T=3322.47      v=0.2418       S=9.49905      I=-2132.16  </w:t>
      </w:r>
    </w:p>
    <w:p w14:paraId="41E62832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U=-3012.57     M=38.1356     Cp=1.90159      k=1.18076    Cp'=3.52286   </w:t>
      </w:r>
    </w:p>
    <w:p w14:paraId="35A0EEF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k'=1.14912     Ap=0.0003827   Bv=0.0003771   Gt=0.257395e-6 MMg=19.467    </w:t>
      </w:r>
    </w:p>
    <w:p w14:paraId="79FD3E2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Rg=427.1      Cpg=2.04357     kg=1.26422   Cp'g=3.72431    k'g=1.20352   </w:t>
      </w:r>
    </w:p>
    <w:p w14:paraId="0346E4C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Mu=0.0000926   Lt=0.401207   Lt'=1.06954     Pr=0.471576   Pr'=0.322389  </w:t>
      </w:r>
    </w:p>
    <w:p w14:paraId="51C40C3F" w14:textId="77777777" w:rsid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A=1046.46      z=0.318406    Bm=0.0558795 </w:t>
      </w:r>
    </w:p>
    <w:p w14:paraId="6916B82F" w14:textId="77777777" w:rsidR="009B1EBF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27A4D81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7A039FB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7813C8E8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=-2120.92</w:t>
      </w:r>
    </w:p>
    <w:p w14:paraId="2A0F75C7" w14:textId="77777777" w:rsidR="009B1EBF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2E2612C2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05AA708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76AC7D0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I=-0.212e4 кДж/кг (единицы СИ):</w:t>
      </w:r>
    </w:p>
    <w:p w14:paraId="524665E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T=3325.66      v=0.242095     S=9.50243      I=-2120.92  </w:t>
      </w:r>
    </w:p>
    <w:p w14:paraId="71BFB391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U=-3002.49     M=38.1426     Cp=1.90165      k=1.18081    Cp'=3.53515   </w:t>
      </w:r>
    </w:p>
    <w:p w14:paraId="6258B66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k'=1.14913     Ap=0.000383    Bv=0.0003773   Gt=0.257441e-6 MMg=19.4682   </w:t>
      </w:r>
    </w:p>
    <w:p w14:paraId="005ADA5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Rg=427.074    Cpg=2.04352     kg=1.26421   Cp'g=3.735      k'g=1.20343   </w:t>
      </w:r>
    </w:p>
    <w:p w14:paraId="38775A01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Mu=0.0000926   Lt=0.401479   Lt'=1.07428     Pr=0.47151    Pr'=0.32207   </w:t>
      </w:r>
    </w:p>
    <w:p w14:paraId="55C4B1C1" w14:textId="77777777" w:rsid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A=1047.04      z=0.318187    Bm=0.0559349 </w:t>
      </w:r>
    </w:p>
    <w:p w14:paraId="75E415B9" w14:textId="77777777" w:rsidR="00621B82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4A224787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01EE07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lastRenderedPageBreak/>
        <w:t xml:space="preserve">  Состав, моль/кг: C 9.4860 H 36.7303 O 23.6569 N 6.7511 Cl5.5296 Al6.6692</w:t>
      </w:r>
    </w:p>
    <w:p w14:paraId="5B96B1B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=-2109.68</w:t>
      </w:r>
    </w:p>
    <w:p w14:paraId="3F2D7E72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4F58ACA3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17E3BF2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1729487C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I=-0.211e4 кДж/кг (единицы СИ):</w:t>
      </w:r>
    </w:p>
    <w:p w14:paraId="25CE868E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T=3328.83      v=0.24239      S=9.50581      I=-2109.68  </w:t>
      </w:r>
    </w:p>
    <w:p w14:paraId="7F0CB05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U=-2992.4      M=38.1496     Cp=1.90171      k=1.18086    Cp'=3.54748   </w:t>
      </w:r>
    </w:p>
    <w:p w14:paraId="24D56FF1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k'=1.14915     Ap=0.0003833   Bv=0.0003776   Gt=0.257487e-6 MMg=19.4694   </w:t>
      </w:r>
    </w:p>
    <w:p w14:paraId="2B3439E8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Rg=427.048    Cpg=2.04346     kg=1.2642    Cp'g=3.7457     k'g=1.20334   </w:t>
      </w:r>
    </w:p>
    <w:p w14:paraId="0D9E4C7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Mu=0.0000927   Lt=0.401749   Lt'=1.07902     Pr=0.471444   Pr'=0.321753  </w:t>
      </w:r>
    </w:p>
    <w:p w14:paraId="0CE7C972" w14:textId="77777777" w:rsidR="009B1EBF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A=1047.61      z=0.317966    Bm=0.0559905 </w:t>
      </w:r>
    </w:p>
    <w:p w14:paraId="3327E2F2" w14:textId="77777777" w:rsidR="00621B82" w:rsidRPr="00621B82" w:rsidRDefault="009B1EBF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  <w:r w:rsidR="006D7A62" w:rsidRPr="00621B82">
        <w:rPr>
          <w:rFonts w:ascii="Consolas" w:hAnsi="Consolas"/>
          <w:sz w:val="22"/>
        </w:rPr>
        <w:t xml:space="preserve"> </w:t>
      </w:r>
    </w:p>
    <w:p w14:paraId="1C3A312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7F7CC42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707E6A07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1-й параметр: I =-2098.44</w:t>
      </w:r>
    </w:p>
    <w:p w14:paraId="3CB6889A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2-й параметр: p =4</w:t>
      </w:r>
    </w:p>
    <w:p w14:paraId="41A351B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621B82">
        <w:rPr>
          <w:rFonts w:ascii="Consolas" w:hAnsi="Consolas"/>
          <w:sz w:val="22"/>
        </w:rPr>
        <w:t>куб.м</w:t>
      </w:r>
      <w:proofErr w:type="gramEnd"/>
    </w:p>
    <w:p w14:paraId="318398AD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2084F69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        Равновесные параметры при p=4 МПа, I=-0.210e4 кДж/кг (единицы СИ):</w:t>
      </w:r>
    </w:p>
    <w:p w14:paraId="27F5059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</w:rPr>
        <w:t xml:space="preserve">   </w:t>
      </w:r>
      <w:r w:rsidRPr="00621B82">
        <w:rPr>
          <w:rFonts w:ascii="Consolas" w:hAnsi="Consolas"/>
          <w:sz w:val="22"/>
          <w:lang w:val="en-US"/>
        </w:rPr>
        <w:t xml:space="preserve">p=4            T=3331.99      v=0.242684     S=9.50919      I=-2098.44  </w:t>
      </w:r>
    </w:p>
    <w:p w14:paraId="7DE3C8DE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 U=-2982.32     M=38.1566     Cp=1.90177      k=1.18091    Cp'=3.55984   </w:t>
      </w:r>
    </w:p>
    <w:p w14:paraId="269DDF24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k'=1.14916     Ap=0.0003836   Bv=0.0003778   Gt=0.257533e-6 MMg=19.4706   </w:t>
      </w:r>
    </w:p>
    <w:p w14:paraId="11863089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Rg=427.021    Cpg=2.04341     kg=1.26418   Cp'g=3.75641    k'g=1.20326   </w:t>
      </w:r>
    </w:p>
    <w:p w14:paraId="6400C40B" w14:textId="77777777" w:rsidR="00621B82" w:rsidRPr="00621B82" w:rsidRDefault="00621B82" w:rsidP="009B1EBF">
      <w:pPr>
        <w:spacing w:line="276" w:lineRule="auto"/>
        <w:rPr>
          <w:rFonts w:ascii="Consolas" w:hAnsi="Consolas"/>
          <w:sz w:val="22"/>
          <w:lang w:val="en-US"/>
        </w:rPr>
      </w:pPr>
      <w:r w:rsidRPr="00621B82">
        <w:rPr>
          <w:rFonts w:ascii="Consolas" w:hAnsi="Consolas"/>
          <w:sz w:val="22"/>
          <w:lang w:val="en-US"/>
        </w:rPr>
        <w:t xml:space="preserve">  Mu=0.0000927   Lt=0.402018   Lt'=1.08376     Pr=0.471378   Pr'=0.32144   </w:t>
      </w:r>
    </w:p>
    <w:p w14:paraId="0C6DD6C1" w14:textId="77777777" w:rsidR="00DE0C44" w:rsidRDefault="00621B82" w:rsidP="009B1EBF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  <w:lang w:val="en-US"/>
        </w:rPr>
        <w:t xml:space="preserve">   </w:t>
      </w:r>
      <w:r w:rsidRPr="00621B82">
        <w:rPr>
          <w:rFonts w:ascii="Consolas" w:hAnsi="Consolas"/>
          <w:sz w:val="22"/>
        </w:rPr>
        <w:t xml:space="preserve">A=1048.19      z=0.317745    Bm=0.0560463 </w:t>
      </w:r>
      <w:r w:rsidR="006D7A62" w:rsidRPr="00621B82">
        <w:rPr>
          <w:rFonts w:ascii="Consolas" w:hAnsi="Consolas"/>
          <w:sz w:val="22"/>
        </w:rPr>
        <w:t xml:space="preserve"> </w:t>
      </w:r>
    </w:p>
    <w:p w14:paraId="6CD46E25" w14:textId="77777777" w:rsidR="00B87133" w:rsidRPr="00621B82" w:rsidRDefault="00B87133" w:rsidP="009B1EBF">
      <w:pPr>
        <w:spacing w:line="276" w:lineRule="auto"/>
        <w:rPr>
          <w:rFonts w:ascii="Consolas" w:hAnsi="Consolas"/>
          <w:sz w:val="22"/>
        </w:rPr>
      </w:pPr>
    </w:p>
    <w:p w14:paraId="2C927EF3" w14:textId="77777777" w:rsidR="00DE0C44" w:rsidRDefault="00B87133" w:rsidP="00DE0C44">
      <w:pPr>
        <w:rPr>
          <w:rFonts w:ascii="Consolas" w:hAnsi="Consolas"/>
          <w:sz w:val="22"/>
        </w:rPr>
      </w:pPr>
      <w:r w:rsidRPr="006D7A62">
        <w:rPr>
          <w:rFonts w:ascii="Consolas" w:hAnsi="Consolas"/>
          <w:position w:val="-12"/>
          <w:sz w:val="22"/>
        </w:rPr>
        <w:object w:dxaOrig="5160" w:dyaOrig="360" w14:anchorId="01F25DC2">
          <v:shape id="_x0000_i1240" type="#_x0000_t75" style="width:258pt;height:18pt" o:ole="">
            <v:imagedata r:id="rId431" o:title=""/>
          </v:shape>
          <o:OLEObject Type="Embed" ProgID="Equation.DSMT4" ShapeID="_x0000_i1240" DrawAspect="Content" ObjectID="_1681031817" r:id="rId432"/>
        </w:object>
      </w:r>
    </w:p>
    <w:p w14:paraId="0B1CED5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B87133">
        <w:rPr>
          <w:rFonts w:ascii="Consolas" w:hAnsi="Consolas"/>
          <w:sz w:val="22"/>
        </w:rPr>
        <w:t xml:space="preserve">  </w:t>
      </w:r>
      <w:r w:rsidRPr="002350BD">
        <w:rPr>
          <w:rFonts w:ascii="Consolas" w:hAnsi="Consolas"/>
          <w:sz w:val="22"/>
        </w:rPr>
        <w:t>Исходный состав:</w:t>
      </w:r>
      <w:r w:rsidR="009876B0">
        <w:rPr>
          <w:rFonts w:ascii="Consolas" w:hAnsi="Consolas"/>
          <w:sz w:val="22"/>
        </w:rPr>
        <w:t xml:space="preserve"> </w:t>
      </w:r>
      <w:r w:rsidRPr="002350BD">
        <w:rPr>
          <w:rFonts w:ascii="Consolas" w:hAnsi="Consolas"/>
          <w:sz w:val="22"/>
        </w:rPr>
        <w:t>(C9.49H36.746O23.667N6.754Cl5.532Al6.672 - 1)</w:t>
      </w:r>
    </w:p>
    <w:p w14:paraId="6FCA243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</w:t>
      </w:r>
      <w:r w:rsidR="009876B0">
        <w:rPr>
          <w:rFonts w:ascii="Consolas" w:hAnsi="Consolas"/>
          <w:sz w:val="22"/>
        </w:rPr>
        <w:t xml:space="preserve"> </w:t>
      </w:r>
      <w:r w:rsidRPr="002350BD">
        <w:rPr>
          <w:rFonts w:ascii="Consolas" w:hAnsi="Consolas"/>
          <w:sz w:val="22"/>
        </w:rPr>
        <w:t>C 9.4860 H 36.7303 O 23.6569 N 6.7511 Cl5.5296 Al6.6692</w:t>
      </w:r>
    </w:p>
    <w:p w14:paraId="38DCCE6A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=-2177.12</w:t>
      </w:r>
    </w:p>
    <w:p w14:paraId="09E79067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139B755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</w:t>
      </w:r>
      <w:r w:rsidR="002350BD">
        <w:rPr>
          <w:rFonts w:ascii="Consolas" w:hAnsi="Consolas"/>
          <w:sz w:val="22"/>
        </w:rPr>
        <w:t xml:space="preserve"> </w:t>
      </w:r>
      <w:r w:rsidRPr="002350BD">
        <w:rPr>
          <w:rFonts w:ascii="Consolas" w:hAnsi="Consolas"/>
          <w:sz w:val="22"/>
        </w:rPr>
        <w:t>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DF26898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67A37A1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I=-0.218e4 кДж/кг (единицы СИ):</w:t>
      </w:r>
    </w:p>
    <w:p w14:paraId="058EB8C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T=3332.21      v=0.175714     S=9.39301      I=-2177.12  </w:t>
      </w:r>
    </w:p>
    <w:p w14:paraId="4F5301D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U=-3057.08     M=38.0157     Cp=1.90241      k=1.17987    Cp'=3.33022   </w:t>
      </w:r>
    </w:p>
    <w:p w14:paraId="3E7A1EE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k'=1.14941     Ap=0.0003715   Bv=0.0003667   Gt=0.186661e-6 MMg=19.5094   </w:t>
      </w:r>
    </w:p>
    <w:p w14:paraId="6E0115B4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Rg=426.171    Cpg=2.04546     kg=1.26319   Cp'g=3.51432    k'g=1.20678   </w:t>
      </w:r>
    </w:p>
    <w:p w14:paraId="3AAA8FA7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Mu=0.0000928   Lt=0.402015   Lt'=0.985063    Pr=0.472254   Pr'=0.331133  </w:t>
      </w:r>
    </w:p>
    <w:p w14:paraId="3C55DDD9" w14:textId="77777777" w:rsidR="00B87133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A=1047.08      z=0.319462    Bm=0.0555721</w:t>
      </w:r>
    </w:p>
    <w:p w14:paraId="452CA20D" w14:textId="77777777" w:rsidR="002350BD" w:rsidRPr="00621B82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----------------------------------------------------------------------------- </w:t>
      </w:r>
    </w:p>
    <w:p w14:paraId="5C51ACD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461291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5E7362C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lastRenderedPageBreak/>
        <w:t xml:space="preserve">  1-й параметр: I =-2165.88</w:t>
      </w:r>
    </w:p>
    <w:p w14:paraId="0BA04D7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1FC7E54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2B2DC7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32C0594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I=-0.217e4 кДж/кг (единицы СИ):</w:t>
      </w:r>
    </w:p>
    <w:p w14:paraId="182E04C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T=3335.58      v=0.175934     S=9.39638      I=-2165.88  </w:t>
      </w:r>
    </w:p>
    <w:p w14:paraId="38796C0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U=-3047.03     M=38.022      Cp=1.90248      k=1.17992    Cp'=3.3415    </w:t>
      </w:r>
    </w:p>
    <w:p w14:paraId="253140ED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k'=1.1494      Ap=0.0003717   Bv=0.0003668   Gt=0.186693e-6 MMg=19.5109   </w:t>
      </w:r>
    </w:p>
    <w:p w14:paraId="6D94806A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Rg=426.14     Cpg=2.04543     kg=1.26317   Cp'g=3.52412    k'g=1.20667   </w:t>
      </w:r>
    </w:p>
    <w:p w14:paraId="750F44D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Mu=0.0000929   Lt=0.402304   Lt'=0.989471    Pr=0.472189   Pr'=0.330775  </w:t>
      </w:r>
    </w:p>
    <w:p w14:paraId="65CFC563" w14:textId="77777777" w:rsidR="00B87133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A=1047.67      z=0.319248    Bm=0.0556262</w:t>
      </w:r>
    </w:p>
    <w:p w14:paraId="6ED46178" w14:textId="77777777" w:rsidR="002350BD" w:rsidRPr="00621B82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 xml:space="preserve">----------------------------------------------------------------------------- </w:t>
      </w:r>
    </w:p>
    <w:p w14:paraId="64AC381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3DF1DD18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02BBC7C6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=-2154.64</w:t>
      </w:r>
    </w:p>
    <w:p w14:paraId="78EBB98A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0639CF56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72D3C58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414D70C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I=-0.215e4 кДж/кг (единицы СИ):</w:t>
      </w:r>
    </w:p>
    <w:p w14:paraId="52EB9C9D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T=3338.94      v=0.176154     S=9.39975      I=-2154.64  </w:t>
      </w:r>
    </w:p>
    <w:p w14:paraId="33E4209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U=-3036.98     M=38.0284     Cp=1.90256      k=1.17996    Cp'=3.35282   </w:t>
      </w:r>
    </w:p>
    <w:p w14:paraId="51C2BD0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Ap=0.000372    Bv=0.000367    Gt=0.186726e-6 MMg=19.5123   </w:t>
      </w:r>
    </w:p>
    <w:p w14:paraId="36DAD1FE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Rg=426.109    Cpg=2.0454      kg=1.26315   Cp'g=3.53392    k'g=1.20656   </w:t>
      </w:r>
    </w:p>
    <w:p w14:paraId="03B6E14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Mu=0.0000929   Lt=0.402592   Lt'=0.993881    Pr=0.472125   Pr'=0.33042   </w:t>
      </w:r>
    </w:p>
    <w:p w14:paraId="19EE339F" w14:textId="77777777" w:rsid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A=1048.26      z=0.319032    Bm=0.0556805 </w:t>
      </w:r>
    </w:p>
    <w:p w14:paraId="623F1CC6" w14:textId="77777777" w:rsidR="00B87133" w:rsidRPr="002350BD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  <w:r w:rsidR="00B87133" w:rsidRPr="002350BD">
        <w:rPr>
          <w:rFonts w:ascii="Consolas" w:hAnsi="Consolas"/>
          <w:sz w:val="22"/>
        </w:rPr>
        <w:t xml:space="preserve"> </w:t>
      </w:r>
    </w:p>
    <w:p w14:paraId="2A3FB2B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68B9028E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CA3F22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=-2143.4</w:t>
      </w:r>
    </w:p>
    <w:p w14:paraId="588CAF1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2825A354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6F79A2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23E2367E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I=-0.214e4 кДж/кг (единицы СИ):</w:t>
      </w:r>
    </w:p>
    <w:p w14:paraId="3851559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T=3342.29      v=0.176374     S=9.40311      I=-2143.4   </w:t>
      </w:r>
    </w:p>
    <w:p w14:paraId="234C74B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U=-3026.92     M=38.0347     Cp=1.90263      k=1.18001    Cp'=3.36416   </w:t>
      </w:r>
    </w:p>
    <w:p w14:paraId="47257C0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Ap=0.0003722   Bv=0.0003672   Gt=0.186758e-6 MMg=19.5138   </w:t>
      </w:r>
    </w:p>
    <w:p w14:paraId="0414B8B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Rg=426.077    Cpg=2.04536     kg=1.26313   Cp'g=3.54374    k'g=1.20646   </w:t>
      </w:r>
    </w:p>
    <w:p w14:paraId="29FF34F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    Lt=0.402877   Lt'=0.998294    Pr=0.472061   Pr'=0.330069  </w:t>
      </w:r>
    </w:p>
    <w:p w14:paraId="3E9F1A68" w14:textId="77777777" w:rsid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A=1048.85      z=0.318816    Bm=0.0557351 </w:t>
      </w:r>
    </w:p>
    <w:p w14:paraId="78C4D03C" w14:textId="77777777" w:rsidR="00B87133" w:rsidRPr="002350BD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  <w:r w:rsidR="00B87133" w:rsidRPr="002350BD">
        <w:rPr>
          <w:rFonts w:ascii="Consolas" w:hAnsi="Consolas"/>
          <w:sz w:val="22"/>
        </w:rPr>
        <w:t xml:space="preserve"> </w:t>
      </w:r>
    </w:p>
    <w:p w14:paraId="3175807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03CD1F3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6F33EC67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=-2132.16</w:t>
      </w:r>
    </w:p>
    <w:p w14:paraId="360120A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644F976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C6FAB8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lastRenderedPageBreak/>
        <w:t xml:space="preserve">  Коэффициент избытка окислительных элементов: </w:t>
      </w:r>
    </w:p>
    <w:p w14:paraId="4314F9FE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</w:t>
      </w:r>
    </w:p>
    <w:p w14:paraId="16C760D7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I=-0.213e4 кДж/кг (единицы СИ):</w:t>
      </w:r>
    </w:p>
    <w:p w14:paraId="79DACA3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T=3345.62      v=0.176593     S=9.40648      I=-2132.16  </w:t>
      </w:r>
    </w:p>
    <w:p w14:paraId="598D272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U=-3016.87     M=38.0411     Cp=1.9027       k=1.18005    Cp'=3.37554   </w:t>
      </w:r>
    </w:p>
    <w:p w14:paraId="1722F3D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Ap=0.0003724   Bv=0.0003674   Gt=0.186790e-6 MMg=19.5152   </w:t>
      </w:r>
    </w:p>
    <w:p w14:paraId="32F0F9DD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Rg=426.045    Cpg=2.04532     kg=1.26311   Cp'g=3.55356    k'g=1.20635   </w:t>
      </w:r>
    </w:p>
    <w:p w14:paraId="61AE51B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    Lt=0.403162   Lt'=1.00271     Pr=0.471997   Pr'=0.329721  </w:t>
      </w:r>
    </w:p>
    <w:p w14:paraId="778125A1" w14:textId="77777777" w:rsidR="00B87133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A=1049.43      z=0.318598    Bm=0.0557898  </w:t>
      </w:r>
    </w:p>
    <w:p w14:paraId="308D7704" w14:textId="77777777" w:rsidR="002350BD" w:rsidRPr="002350BD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3E1BB317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7B23CA4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BCD3DC4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=-2120.92</w:t>
      </w:r>
    </w:p>
    <w:p w14:paraId="2BC7480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17239E8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C861E7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504B0774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I=-0.212e4 кДж/кг (единицы СИ):</w:t>
      </w:r>
    </w:p>
    <w:p w14:paraId="6969D9A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T=3348.94      v=0.176812     S=9.40983      I=-2120.92  </w:t>
      </w:r>
    </w:p>
    <w:p w14:paraId="1CCF1CA8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U=-3006.81     M=38.0475     Cp=1.90276      k=1.18009    Cp'=3.38695   </w:t>
      </w:r>
    </w:p>
    <w:p w14:paraId="508B15B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Ap=0.0003727   Bv=0.0003676   Gt=0.186823e-6 MMg=19.5167   </w:t>
      </w:r>
    </w:p>
    <w:p w14:paraId="02CD38F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Rg=426.012    Cpg=2.04527     kg=1.26309   Cp'g=3.56339    k'g=1.20625   </w:t>
      </w:r>
    </w:p>
    <w:p w14:paraId="1610398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Mu=0.0000931   Lt=0.403444   Lt'=1.00713     Pr=0.471933   Pr'=0.329376  </w:t>
      </w:r>
    </w:p>
    <w:p w14:paraId="077A9316" w14:textId="77777777" w:rsidR="00B87133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A=1050.02      z=0.318379    Bm=0.0558448</w:t>
      </w:r>
    </w:p>
    <w:p w14:paraId="04696439" w14:textId="77777777" w:rsidR="002350BD" w:rsidRPr="002350BD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A369F2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7C84305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764095D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=-2109.68</w:t>
      </w:r>
    </w:p>
    <w:p w14:paraId="26C201C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7BC9DAB8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09D8B8FC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5A3D640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I=-0.211e4 кДж/кг (единицы СИ):</w:t>
      </w:r>
    </w:p>
    <w:p w14:paraId="003246A5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T=3352.26      v=0.17703      S=9.41319      I=-2109.68  </w:t>
      </w:r>
    </w:p>
    <w:p w14:paraId="23CCD7F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U=-2996.75     M=38.054      Cp=1.90283      k=1.18014    Cp'=3.3984    </w:t>
      </w:r>
    </w:p>
    <w:p w14:paraId="04862F7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Ap=0.0003729   Bv=0.0003678   Gt=0.186855e-6 MMg=19.5182   </w:t>
      </w:r>
    </w:p>
    <w:p w14:paraId="2AD8DA4E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Rg=425.98     Cpg=2.04522     kg=1.26307   Cp'g=3.57324    k'g=1.20615   </w:t>
      </w:r>
    </w:p>
    <w:p w14:paraId="5C3B9A88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Mu=0.0000931   Lt=0.403725   Lt'=1.01155     Pr=0.471869   Pr'=0.329034  </w:t>
      </w:r>
    </w:p>
    <w:p w14:paraId="75A43615" w14:textId="77777777" w:rsid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A=1050.61      z=0.318159    Bm=0.0559</w:t>
      </w:r>
    </w:p>
    <w:p w14:paraId="37BBCC4D" w14:textId="77777777" w:rsidR="00B87133" w:rsidRPr="002350BD" w:rsidRDefault="002350BD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  <w:r w:rsidR="00B87133" w:rsidRPr="002350BD">
        <w:rPr>
          <w:rFonts w:ascii="Consolas" w:hAnsi="Consolas"/>
          <w:sz w:val="22"/>
        </w:rPr>
        <w:t xml:space="preserve">  </w:t>
      </w:r>
    </w:p>
    <w:p w14:paraId="3A99657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9D54DC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7714DDAB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=-2098.44</w:t>
      </w:r>
    </w:p>
    <w:p w14:paraId="7688F349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=5.5</w:t>
      </w:r>
    </w:p>
    <w:p w14:paraId="7EEA359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7A18099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07342D2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p=5.5 МПа, I=-0.210e4 кДж/кг   (единицы СИ):</w:t>
      </w:r>
    </w:p>
    <w:p w14:paraId="77B45E5F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lastRenderedPageBreak/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p=5.5          T=3355.56      v=0.177248     S=9.41654      I=-2098.44  </w:t>
      </w:r>
    </w:p>
    <w:p w14:paraId="5D95475D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U=-2986.69     M=38.0605     Cp=1.90289      k=1.18018    Cp'=3.40988   </w:t>
      </w:r>
    </w:p>
    <w:p w14:paraId="42DFA782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k'=1.14939     Ap=0.0003732   Bv=0.000368    Gt=0.186888e-6 MMg=19.5197   </w:t>
      </w:r>
    </w:p>
    <w:p w14:paraId="1929EF36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Rg=425.947    Cpg=2.04517     kg=1.26306   Cp'g=3.58309    k'g=1.20605   </w:t>
      </w:r>
    </w:p>
    <w:p w14:paraId="78CA9AF1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Mu=0.0000932   Lt=0.404004   Lt'=1.01597     Pr=0.471805   Pr'=0.328695  </w:t>
      </w:r>
    </w:p>
    <w:p w14:paraId="0FA715D3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A=1051.19      z=0.317938    Bm=0.0559553</w:t>
      </w:r>
    </w:p>
    <w:p w14:paraId="17FD0650" w14:textId="77777777" w:rsidR="00B87133" w:rsidRPr="002350BD" w:rsidRDefault="00B87133" w:rsidP="002350BD">
      <w:pPr>
        <w:spacing w:line="276" w:lineRule="auto"/>
        <w:rPr>
          <w:rFonts w:ascii="Consolas" w:hAnsi="Consolas"/>
          <w:sz w:val="22"/>
        </w:rPr>
      </w:pPr>
    </w:p>
    <w:p w14:paraId="60E7E98D" w14:textId="77777777" w:rsidR="00B87133" w:rsidRDefault="00B8713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position w:val="-12"/>
          <w:sz w:val="22"/>
        </w:rPr>
        <w:object w:dxaOrig="4959" w:dyaOrig="360" w14:anchorId="4A039326">
          <v:shape id="_x0000_i1241" type="#_x0000_t75" style="width:248.25pt;height:18pt" o:ole="">
            <v:imagedata r:id="rId433" o:title=""/>
          </v:shape>
          <o:OLEObject Type="Embed" ProgID="Equation.DSMT4" ShapeID="_x0000_i1241" DrawAspect="Content" ObjectID="_1681031818" r:id="rId434"/>
        </w:object>
      </w:r>
    </w:p>
    <w:p w14:paraId="3BF7B2CB" w14:textId="77777777" w:rsidR="00214216" w:rsidRPr="002350BD" w:rsidRDefault="00214216" w:rsidP="002350BD">
      <w:pPr>
        <w:spacing w:line="276" w:lineRule="auto"/>
        <w:rPr>
          <w:rFonts w:ascii="Consolas" w:hAnsi="Consolas"/>
          <w:sz w:val="22"/>
        </w:rPr>
      </w:pPr>
    </w:p>
    <w:p w14:paraId="2892F72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>Исходный состав: (C9.49H36.746O23.667N6.754Cl5.532Al6.672 - 1)</w:t>
      </w:r>
    </w:p>
    <w:p w14:paraId="2920721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5CC62E9A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=-2177.12</w:t>
      </w:r>
    </w:p>
    <w:p w14:paraId="39F6BE03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49E43A6D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3A2506C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14F41D7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I=-0.218e4 кДж/кг (единицы СИ):</w:t>
      </w:r>
    </w:p>
    <w:p w14:paraId="741C57F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T=3348.5       v=0.138465     S=9.32314      I=-2177.12  </w:t>
      </w:r>
    </w:p>
    <w:p w14:paraId="7E66AB56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U=-3060.08     M=37.9489     Cp=1.9032       k=1.17937    Cp'=3.22847   </w:t>
      </w:r>
    </w:p>
    <w:p w14:paraId="43C80CE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k'=1.14966     Ap=0.0003643   Bv=0.0003599   Gt=0.146430e-6 MMg=19.5435   </w:t>
      </w:r>
    </w:p>
    <w:p w14:paraId="6CA50F0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Rg=425.428    Cpg=2.04672     kg=1.2624    Cp'g=3.39731    k'g=1.20898   </w:t>
      </w:r>
    </w:p>
    <w:p w14:paraId="133F6AF3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Mu=0.0000931   Lt=0.403406   Lt'=0.938663    Pr=0.472527   Pr'=0.337083  </w:t>
      </w:r>
    </w:p>
    <w:p w14:paraId="02F69E42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A=1049.18      z=0.319604    Bm=0.0555034 </w:t>
      </w:r>
    </w:p>
    <w:p w14:paraId="4A22035F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15E8329A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07E9F55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3575072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=-2165.88</w:t>
      </w:r>
    </w:p>
    <w:p w14:paraId="65A158FC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79DF9D4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12A09B1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36695D33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I=-0.217e4 кДж/кг (единицы СИ):</w:t>
      </w:r>
    </w:p>
    <w:p w14:paraId="032943B3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T=3351.98      v=0.13864      S=9.32649      I=-2165.88  </w:t>
      </w:r>
    </w:p>
    <w:p w14:paraId="6116D92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U=-3050.04     M=37.9548     Cp=1.90328      k=1.17941    Cp'=3.23911   </w:t>
      </w:r>
    </w:p>
    <w:p w14:paraId="4495B70A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k'=1.14965     Ap=0.0003645   Bv=0.0003601   Gt=0.146455e-6 MMg=19.5452   </w:t>
      </w:r>
    </w:p>
    <w:p w14:paraId="3E9BCD8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Rg=425.392    Cpg=2.04669     kg=1.26238   Cp'g=3.40648    k'g=1.20886   </w:t>
      </w:r>
    </w:p>
    <w:p w14:paraId="7A27A3A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Mu=0.0000932   Lt=0.403703   Lt'=0.94283     Pr=0.472464   Pr'=0.336706  </w:t>
      </w:r>
    </w:p>
    <w:p w14:paraId="5DBE3D0B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A=1049.78      z=0.319391    Bm=0.0555571</w:t>
      </w:r>
    </w:p>
    <w:p w14:paraId="6638C71B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2B3B372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C9.49H36.746O23.667N6.754Cl5.532Al6.672 - 1)</w:t>
      </w:r>
    </w:p>
    <w:p w14:paraId="19C036BA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7E0049B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=-2154.64</w:t>
      </w:r>
    </w:p>
    <w:p w14:paraId="6C18207B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74A30165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2C79837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4CB63FB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I=-0.215e4 кДж/кг (единицы СИ):</w:t>
      </w:r>
    </w:p>
    <w:p w14:paraId="06B7C34D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lastRenderedPageBreak/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T=3355.44      v=0.138816     S=9.32984      I=-2154.64  </w:t>
      </w:r>
    </w:p>
    <w:p w14:paraId="52CC16B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U=-3040.01     M=37.9607     Cp=1.90335      k=1.17945    Cp'=3.24978   </w:t>
      </w:r>
    </w:p>
    <w:p w14:paraId="7A8F8D9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k'=1.14964     Ap=0.0003647   Bv=0.0003602   Gt=0.146480e-6 MMg=19.5468   </w:t>
      </w:r>
    </w:p>
    <w:p w14:paraId="7036EAE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Rg=425.356    Cpg=2.04666     kg=1.26236   Cp'g=3.41566    k'g=1.20875   </w:t>
      </w:r>
    </w:p>
    <w:p w14:paraId="05DDE00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Mu=0.0000932   Lt=0.403999   Lt'=0.955904    Pr=0.472401   Pr'=0.333201  </w:t>
      </w:r>
    </w:p>
    <w:p w14:paraId="2BE7629A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A=1050.38      z=0.319176    Bm=0.055611 </w:t>
      </w:r>
    </w:p>
    <w:p w14:paraId="66BE786C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341EB63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1940C31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6489B0F5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=-2143.4</w:t>
      </w:r>
    </w:p>
    <w:p w14:paraId="11569228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4131B24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2A90BB36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0D6ADEA9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I=-0.214e4 кДж/кг (единицы СИ):</w:t>
      </w:r>
    </w:p>
    <w:p w14:paraId="57ECBD4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T=3358.89      v=0.138991     S=9.33319      I=-2143.4   </w:t>
      </w:r>
    </w:p>
    <w:p w14:paraId="30263C5D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U=-3029.98     M=37.9667     Cp=1.90343      k=1.17949    Cp'=3.26048   </w:t>
      </w:r>
    </w:p>
    <w:p w14:paraId="45E68105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k'=1.14962     Ap=0.0003649   Bv=0.0003604   Gt=0.146504e-6 MMg=19.5485   </w:t>
      </w:r>
    </w:p>
    <w:p w14:paraId="36F0705D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Rg=425.319    Cpg=2.04663     kg=1.26233   Cp'g=3.42485    k'g=1.20863   </w:t>
      </w:r>
    </w:p>
    <w:p w14:paraId="4113679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Mu=0.0000933   Lt=0.404293   Lt'=0.949041    Pr=0.472339   Pr'=0.336719  </w:t>
      </w:r>
    </w:p>
    <w:p w14:paraId="2078FFF7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A=1050.98      z=0.31896     Bm=0.055665</w:t>
      </w:r>
    </w:p>
    <w:p w14:paraId="5D007BD9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769C1AD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5DBF3A65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0C3011D5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=-2132.16</w:t>
      </w:r>
    </w:p>
    <w:p w14:paraId="2B28C364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55DC90D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09AD8D2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620DE7F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I=-0.213e4 кДж/кг (единицы СИ):</w:t>
      </w:r>
    </w:p>
    <w:p w14:paraId="4A88C8C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T=3362.33      v=0.139165     S=9.33654      I=-2132.16  </w:t>
      </w:r>
    </w:p>
    <w:p w14:paraId="7C8BFA5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U=-3019.94     M=37.9726     Cp=1.9035       k=1.17953    Cp'=3.27122   </w:t>
      </w:r>
    </w:p>
    <w:p w14:paraId="210F0F2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k'=1.14961     Ap=0.0003651   Bv=0.0003605   Gt=0.146529e-6 MMg=19.5502   </w:t>
      </w:r>
    </w:p>
    <w:p w14:paraId="59C6270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Rg=425.283    Cpg=2.04659     kg=1.26231   Cp'g=3.43405    k'g=1.20852   </w:t>
      </w:r>
    </w:p>
    <w:p w14:paraId="21D5520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Mu=0.0000934   Lt=0.404585   Lt'=0.953197    Pr=0.472276   Pr'=0.336355  </w:t>
      </w:r>
    </w:p>
    <w:p w14:paraId="0FB7A4E4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A=1051.57      z=0.318743    Bm=0.0557193 </w:t>
      </w:r>
    </w:p>
    <w:p w14:paraId="133D7EF8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393CB62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6924C9A3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4358596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=-2120.92</w:t>
      </w:r>
    </w:p>
    <w:p w14:paraId="2F6A2FBD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17B63A6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4EB6BF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1699C7D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I=-0.212e4 кДж/кг (единицы СИ):</w:t>
      </w:r>
    </w:p>
    <w:p w14:paraId="24932B5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T=3365.76      v=0.13934      S=9.33988      I=-2120.92  </w:t>
      </w:r>
    </w:p>
    <w:p w14:paraId="3CF1711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U=-3009.9      M=37.9786     Cp=1.90357      k=1.17958    Cp'=3.28199   </w:t>
      </w:r>
    </w:p>
    <w:p w14:paraId="158CF8D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      Ap=0.0003653   Bv=0.0003607   Gt=0.146554e-6 MMg=19.5519   </w:t>
      </w:r>
    </w:p>
    <w:p w14:paraId="5C34313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lastRenderedPageBreak/>
        <w:t xml:space="preserve">  Rg=425.246    Cpg=2.04655     kg=1.26229   Cp'g=3.44326    k'g=1.20841   </w:t>
      </w:r>
    </w:p>
    <w:p w14:paraId="5951F42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Mu=0.0000934   Lt=0.404875   Lt'=0.957356    Pr=0.472213   Pr'=0.335995  </w:t>
      </w:r>
    </w:p>
    <w:p w14:paraId="380FA9AC" w14:textId="77777777" w:rsidR="00214216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A=1052.17      z=0.318525    Bm=0.0557738</w:t>
      </w:r>
    </w:p>
    <w:p w14:paraId="4BED05D9" w14:textId="77777777" w:rsidR="00E34F32" w:rsidRPr="002350BD" w:rsidRDefault="00214216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F0631E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0BB5E74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5C765FA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=-2109.68</w:t>
      </w:r>
    </w:p>
    <w:p w14:paraId="443FF00B" w14:textId="77777777" w:rsidR="00E34F32" w:rsidRPr="002350BD" w:rsidRDefault="00E34F32" w:rsidP="00214216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63E8AB3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6FFC3E6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3AF3F4AD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I=-0.211e4 кДж/кг (единицы СИ):</w:t>
      </w:r>
    </w:p>
    <w:p w14:paraId="3BFE6E49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T=3369.18      v=0.139514     S=9.34321      I=-2109.68  </w:t>
      </w:r>
    </w:p>
    <w:p w14:paraId="2AD9AD6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U=-2999.86     M=37.9846     Cp=1.90364      k=1.17962    Cp'=3.29279   </w:t>
      </w:r>
    </w:p>
    <w:p w14:paraId="7BDE1BCF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k'=1.1496      Ap=0.0003655   Bv=0.0003609   Gt=0.146579e-6 MMg=19.5536   </w:t>
      </w:r>
    </w:p>
    <w:p w14:paraId="12DDDAC6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Rg=425.209    Cpg=2.04651     kg=1.26226   Cp'g=3.45248    k'g=1.2083    </w:t>
      </w:r>
    </w:p>
    <w:p w14:paraId="641E9A1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Mu=0.0000935   Lt=0.405164   Lt'=0.961518    Pr=0.472151   Pr'=0.335638  </w:t>
      </w:r>
    </w:p>
    <w:p w14:paraId="050A8575" w14:textId="77777777" w:rsidR="00D730DA" w:rsidRDefault="00E34F32" w:rsidP="002350BD">
      <w:pPr>
        <w:spacing w:line="276" w:lineRule="auto"/>
        <w:rPr>
          <w:rFonts w:ascii="Consolas" w:hAnsi="Consolas"/>
          <w:sz w:val="22"/>
        </w:rPr>
      </w:pPr>
      <w:r w:rsidRPr="007214F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</w:rPr>
        <w:t xml:space="preserve">A=1052.76      z=0.318306    Bm=0.0558285 </w:t>
      </w:r>
    </w:p>
    <w:p w14:paraId="7FAE7AD8" w14:textId="77777777" w:rsidR="00E34F32" w:rsidRPr="002350BD" w:rsidRDefault="00D730DA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63ABAA27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BAB7368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0B774370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=-2098.44</w:t>
      </w:r>
    </w:p>
    <w:p w14:paraId="7962CD51" w14:textId="77777777" w:rsidR="00E34F32" w:rsidRPr="002350BD" w:rsidRDefault="00E34F32" w:rsidP="009D21E0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=7</w:t>
      </w:r>
    </w:p>
    <w:p w14:paraId="5E6B8E0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F341761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6C71BB9A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p=7 МПа, I=-0.210e4 кДж/кг (единицы СИ):</w:t>
      </w:r>
    </w:p>
    <w:p w14:paraId="6236FB34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p=7            T=3372.59      v=0.139688     S=9.34655      I=-2098.44  </w:t>
      </w:r>
    </w:p>
    <w:p w14:paraId="724FE842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U=-2989.82     M=37.9907     Cp=1.90371      k=1.17966    Cp'=3.30362   </w:t>
      </w:r>
    </w:p>
    <w:p w14:paraId="7E8E1B2B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k'=1.14959     Ap=0.0003658   Bv=0.000361    Gt=0.146603e-6 MMg=19.5553   </w:t>
      </w:r>
    </w:p>
    <w:p w14:paraId="2CB52FBE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Rg=425.171    Cpg=2.04647     kg=1.26224   Cp'g=3.46171    k'g=1.2082    </w:t>
      </w:r>
    </w:p>
    <w:p w14:paraId="3DF54DE3" w14:textId="77777777" w:rsidR="00E34F32" w:rsidRPr="002350BD" w:rsidRDefault="00E34F32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Mu=0.0000935   Lt=0.405451   Lt'=0.965682    Pr=0.472088   Pr'=0.335284  </w:t>
      </w:r>
    </w:p>
    <w:p w14:paraId="06B9CA58" w14:textId="77777777" w:rsidR="00B87133" w:rsidRPr="002350BD" w:rsidRDefault="00E34F32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A=1053.36      z=0.318086    Bm=0.0558834  </w:t>
      </w:r>
    </w:p>
    <w:p w14:paraId="2094536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</w:p>
    <w:p w14:paraId="754FA00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position w:val="-12"/>
          <w:sz w:val="22"/>
        </w:rPr>
        <w:object w:dxaOrig="5160" w:dyaOrig="360" w14:anchorId="0630F114">
          <v:shape id="_x0000_i1242" type="#_x0000_t75" style="width:258pt;height:18pt" o:ole="">
            <v:imagedata r:id="rId435" o:title=""/>
          </v:shape>
          <o:OLEObject Type="Embed" ProgID="Equation.DSMT4" ShapeID="_x0000_i1242" DrawAspect="Content" ObjectID="_1681031819" r:id="rId436"/>
        </w:object>
      </w:r>
    </w:p>
    <w:p w14:paraId="0ABB2D0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</w:p>
    <w:p w14:paraId="49BBEC9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971394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7AEFE0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=-2177.12</w:t>
      </w:r>
    </w:p>
    <w:p w14:paraId="2F545D50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528C88D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7469DA6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</w:t>
      </w:r>
    </w:p>
    <w:p w14:paraId="1BED3DE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I=-0.218e4 кДж/кг (единицы СИ):</w:t>
      </w:r>
    </w:p>
    <w:p w14:paraId="776D54B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T=3361.08      v=0.114284     S=9.26698      I=-2177.12  </w:t>
      </w:r>
    </w:p>
    <w:p w14:paraId="38588D8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U=-3062.37     M=37.8971     Cp=1.90381      k=1.17898    Cp'=3.15095   </w:t>
      </w:r>
    </w:p>
    <w:p w14:paraId="38398C9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k'=1.14989     Ap=0.0003589   Bv=0.0003547   Gt=0.120440e-6 MMg=19.5701   </w:t>
      </w:r>
    </w:p>
    <w:p w14:paraId="12D2767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lastRenderedPageBreak/>
        <w:t xml:space="preserve">  Rg=424.849    Cpg=2.04769     kg=1.2618    Cp'g=3.30895    k'g=1.21075   </w:t>
      </w:r>
    </w:p>
    <w:p w14:paraId="2F165F6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Mu=0.0000934   Lt=0.404486   Lt'=0.901449    Pr=0.472722   Pr'=0.342763  </w:t>
      </w:r>
    </w:p>
    <w:p w14:paraId="085705E1" w14:textId="77777777" w:rsidR="00865F83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A=1050.81      z=0.319714    Bm=0.055448   </w:t>
      </w:r>
    </w:p>
    <w:p w14:paraId="0D894E33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6789BC9D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A15B4D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DC6915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=-2165.88</w:t>
      </w:r>
    </w:p>
    <w:p w14:paraId="65C28128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71E1D17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7F2DBEA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18F9348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I=-0.217e4 кДж/кг (единицы СИ):</w:t>
      </w:r>
    </w:p>
    <w:p w14:paraId="2B615A7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T=3364.64      v=0.114431     S=9.27032      I=-2165.88  </w:t>
      </w:r>
    </w:p>
    <w:p w14:paraId="50D75F6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U=-3052.35     M=37.9026     Cp=1.90389      k=1.17902    Cp'=3.16109   </w:t>
      </w:r>
    </w:p>
    <w:p w14:paraId="71735DF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k'=1.14986     Ap=0.000359    Bv=0.0003549   Gt=0.120460e-6 MMg=19.572    </w:t>
      </w:r>
    </w:p>
    <w:p w14:paraId="71E8900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Rg=424.81     Cpg=2.04767     kg=1.26177   Cp'g=3.31763    k'g=1.21063   </w:t>
      </w:r>
    </w:p>
    <w:p w14:paraId="01E9C7C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Mu=0.0000934   Lt=0.40479    Lt'=0.905408    Pr=0.47266    Pr'=0.342377  </w:t>
      </w:r>
    </w:p>
    <w:p w14:paraId="00A25E3D" w14:textId="77777777" w:rsidR="00D730DA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A=1051.41      z=0.319501    Bm=0.0555011</w:t>
      </w:r>
    </w:p>
    <w:p w14:paraId="7005F312" w14:textId="77777777" w:rsidR="00865F83" w:rsidRPr="002350BD" w:rsidRDefault="00D730DA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2F4AF11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6910F52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4A9A7AB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=-2154.64</w:t>
      </w:r>
    </w:p>
    <w:p w14:paraId="2361ACBF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752CEA0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71C370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707747C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I=-0.215e4 кДж/кг (единицы СИ):</w:t>
      </w:r>
    </w:p>
    <w:p w14:paraId="2B09876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T=3368.19      v=0.114577     S=9.27366      I=-2154.64  </w:t>
      </w:r>
    </w:p>
    <w:p w14:paraId="279BE8F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U=-3042.34     M=37.9082     Cp=1.90397      k=1.17906    Cp'=3.17126   </w:t>
      </w:r>
    </w:p>
    <w:p w14:paraId="2344F2D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k'=1.14984     Ap=0.0003592   Bv=0.000355    Gt=0.120479e-6 MMg=19.5738   </w:t>
      </w:r>
    </w:p>
    <w:p w14:paraId="27251B4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Rg=424.77     Cpg=2.04764     kg=1.26174   Cp'g=3.32633    k'g=1.21051   </w:t>
      </w:r>
    </w:p>
    <w:p w14:paraId="5593CE8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Mu=0.0000935   Lt=0.405093   Lt'=0.90937     Pr=0.472598   Pr'=0.341993  </w:t>
      </w:r>
    </w:p>
    <w:p w14:paraId="2266EE2E" w14:textId="77777777" w:rsidR="00FB71EC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A=1052.02      z=0.319287    Bm=0.0555545 </w:t>
      </w:r>
    </w:p>
    <w:p w14:paraId="61CC2C15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70C4058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B142AF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3FC0037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=-2143.4</w:t>
      </w:r>
    </w:p>
    <w:p w14:paraId="4450E01D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6DB29F1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788EE88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1D7CABA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I=-0.214e4 кДж/кг (единицы СИ):</w:t>
      </w:r>
    </w:p>
    <w:p w14:paraId="52D25A0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T=3371.73      v=0.114722     S=9.27699      I=-2143.4   </w:t>
      </w:r>
    </w:p>
    <w:p w14:paraId="6AD453A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U=-3032.32     M=37.9138     Cp=1.90405      k=1.1791     Cp'=3.18146   </w:t>
      </w:r>
    </w:p>
    <w:p w14:paraId="6E9ACFDD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k'=1.14983     Ap=0.0003594   Bv=0.0003551   Gt=0.120499e-6 MMg=19.5756   </w:t>
      </w:r>
    </w:p>
    <w:p w14:paraId="44253E2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Rg=424.73     Cpg=2.04762     kg=1.26171   Cp'g=3.33504    k'g=1.21039   </w:t>
      </w:r>
    </w:p>
    <w:p w14:paraId="63CE5B8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Mu=0.0000936   Lt=0.405393   Lt'=0.913336    Pr=0.472537   Pr'=0.341613  </w:t>
      </w:r>
    </w:p>
    <w:p w14:paraId="7E99F918" w14:textId="77777777" w:rsidR="00FB71EC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A=1052.62      z=0.319073    Bm=0.0556082 </w:t>
      </w:r>
    </w:p>
    <w:p w14:paraId="73F6109E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lastRenderedPageBreak/>
        <w:t>-----------------------------------------------------------------------------</w:t>
      </w:r>
    </w:p>
    <w:p w14:paraId="41E863D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0B4A7B2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4364724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=-2132.16</w:t>
      </w:r>
    </w:p>
    <w:p w14:paraId="7F80A3BE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0516B8B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3B8442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5F1A7A0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I=-0.213e4 кДж/кг (единицы СИ):</w:t>
      </w:r>
    </w:p>
    <w:p w14:paraId="15C963A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T=3375.26      v=0.114868     S=9.28033      I=-2132.16  </w:t>
      </w:r>
    </w:p>
    <w:p w14:paraId="6A0094B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U=-3022.29     M=37.9194     Cp=1.90413      k=1.17913    Cp'=3.19169   </w:t>
      </w:r>
    </w:p>
    <w:p w14:paraId="33573B2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k'=1.14981     Ap=0.0003595   Bv=0.0003553   Gt=0.120519e-6 MMg=19.5775   </w:t>
      </w:r>
    </w:p>
    <w:p w14:paraId="34842F5D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Rg=424.69     Cpg=2.04759     kg=1.26169   Cp'g=3.34375    k'g=1.21027   </w:t>
      </w:r>
    </w:p>
    <w:p w14:paraId="4E19DC7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Mu=0.0000936   Lt=0.405692   Lt'=0.917305    Pr=0.472475   Pr'=0.341235  </w:t>
      </w:r>
    </w:p>
    <w:p w14:paraId="512BF80E" w14:textId="77777777" w:rsidR="00865F83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A=1053.23      z=0.318857    Bm=0.055662  </w:t>
      </w:r>
    </w:p>
    <w:p w14:paraId="1ED812B8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6252EA5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1F41E9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2D462F5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=-2120.92</w:t>
      </w:r>
    </w:p>
    <w:p w14:paraId="7892138F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17054CB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15BB99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76EC359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I=-0.212e4 кДж/кг (единицы СИ):</w:t>
      </w:r>
    </w:p>
    <w:p w14:paraId="5ED0CA3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T=3378.77      v=0.115013     S=9.28366      I=-2120.92  </w:t>
      </w:r>
    </w:p>
    <w:p w14:paraId="0AEB145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U=-3012.27     M=37.925      Cp=1.9042       k=1.17917    Cp'=3.20195   </w:t>
      </w:r>
    </w:p>
    <w:p w14:paraId="7777744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k'=1.14979     Ap=0.0003597   Bv=0.0003554   Gt=0.120539e-6 MMg=19.5794   </w:t>
      </w:r>
    </w:p>
    <w:p w14:paraId="3CB5274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Rg=424.649    Cpg=2.04755     kg=1.26166   Cp'g=3.35248    k'g=1.21015   </w:t>
      </w:r>
    </w:p>
    <w:p w14:paraId="0CB1AEE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Mu=0.0000937   Lt=0.405989   Lt'=0.931485    Pr=0.472414   Pr'=0.337126  </w:t>
      </w:r>
    </w:p>
    <w:p w14:paraId="178EDBE3" w14:textId="77777777" w:rsidR="00FB71EC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A=1053.83      z=0.31864     Bm=0.055716 </w:t>
      </w:r>
    </w:p>
    <w:p w14:paraId="5E964763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463D9C7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4A7A87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6EF5C78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=-2109.68</w:t>
      </w:r>
    </w:p>
    <w:p w14:paraId="65F43CAA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65C82FA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BD8269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3E4CD59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I=-0.211e4 кДж/кг (единицы СИ):</w:t>
      </w:r>
    </w:p>
    <w:p w14:paraId="24AB6CF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T=3382.28      v=0.115158     S=9.28698      I=-2109.68  </w:t>
      </w:r>
    </w:p>
    <w:p w14:paraId="5F80B29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U=-3002.24     M=37.9307     Cp=1.90427      k=1.17921    Cp'=3.21225   </w:t>
      </w:r>
    </w:p>
    <w:p w14:paraId="674F7FA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k'=1.14978     Ap=0.0003599   Bv=0.0003555   Gt=0.120559e-6 MMg=19.5812   </w:t>
      </w:r>
    </w:p>
    <w:p w14:paraId="6FE00F3D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Rg=424.609    Cpg=2.04752     kg=1.26164   Cp'g=3.36121    k'g=1.21004   </w:t>
      </w:r>
    </w:p>
    <w:p w14:paraId="01B5898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Mu=0.0000937   Lt=0.406285   Lt'=0.93553     Pr=0.472352   Pr'=0.336749  </w:t>
      </w:r>
    </w:p>
    <w:p w14:paraId="2C68D489" w14:textId="77777777" w:rsidR="00FB71EC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A=1054.43      z=0.318422    Bm=0.0557703 </w:t>
      </w:r>
    </w:p>
    <w:p w14:paraId="4CAE47DD" w14:textId="77777777" w:rsidR="00865F83" w:rsidRPr="002350BD" w:rsidRDefault="00FB71EC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507CDB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276AC21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45A3B39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lastRenderedPageBreak/>
        <w:t xml:space="preserve">  1-й параметр: I =-2098.44</w:t>
      </w:r>
    </w:p>
    <w:p w14:paraId="342D37D1" w14:textId="77777777" w:rsidR="00865F83" w:rsidRPr="002350BD" w:rsidRDefault="00865F83" w:rsidP="00FB71EC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=8.5</w:t>
      </w:r>
    </w:p>
    <w:p w14:paraId="45C31AD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68E9F37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722CEC2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p=8.5 МПа, I=-0.210e4 кДж/кг (единицы СИ):</w:t>
      </w:r>
    </w:p>
    <w:p w14:paraId="406C4D3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p=8.5          T=3385.77      v=0.115303     S=9.2903       I=-2098.44  </w:t>
      </w:r>
    </w:p>
    <w:p w14:paraId="15DA0D1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U=-2992.22     M=37.9364     Cp=1.90435      k=1.17925    Cp'=3.22257   </w:t>
      </w:r>
    </w:p>
    <w:p w14:paraId="69361A3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k'=1.14977     Ap=0.0003601   Bv=0.0003557   Gt=0.120579e-6 MMg=19.5831   </w:t>
      </w:r>
    </w:p>
    <w:p w14:paraId="5B9822B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Rg=424.568    Cpg=2.04748     kg=1.26161   Cp'g=3.36996    k'g=1.20993   </w:t>
      </w:r>
    </w:p>
    <w:p w14:paraId="7678C0E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Mu=0.0000938   Lt=0.406578   Lt'=0.928934    Pr=0.472291   Pr'=0.340231  </w:t>
      </w:r>
    </w:p>
    <w:p w14:paraId="118DA33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A=1055.03      z=0.318202    Bm=0.0558248  </w:t>
      </w:r>
    </w:p>
    <w:p w14:paraId="01BAE5C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</w:p>
    <w:p w14:paraId="7A0D954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position w:val="-12"/>
          <w:sz w:val="22"/>
        </w:rPr>
        <w:object w:dxaOrig="5060" w:dyaOrig="360" w14:anchorId="1E9D2F56">
          <v:shape id="_x0000_i1243" type="#_x0000_t75" style="width:253.5pt;height:18pt" o:ole="">
            <v:imagedata r:id="rId437" o:title=""/>
          </v:shape>
          <o:OLEObject Type="Embed" ProgID="Equation.DSMT4" ShapeID="_x0000_i1243" DrawAspect="Content" ObjectID="_1681031820" r:id="rId438"/>
        </w:object>
      </w:r>
    </w:p>
    <w:p w14:paraId="76248F0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</w:p>
    <w:p w14:paraId="7390B06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10CD233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28CB96F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=-2177.12</w:t>
      </w:r>
    </w:p>
    <w:p w14:paraId="256B7A38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273C6CD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542769C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0712386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I=-0.218e4 кДж/кг (единицы СИ):</w:t>
      </w:r>
    </w:p>
    <w:p w14:paraId="6109E4D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T=3371.24      v=0.0973148    S=9.22004      I=-2177.12  </w:t>
      </w:r>
    </w:p>
    <w:p w14:paraId="539BD7E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U=-3064.21     M=37.855      Cp=1.9043       k=1.17867    Cp'=3.08903   </w:t>
      </w:r>
    </w:p>
    <w:p w14:paraId="1CB698A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k'=1.15008     Ap=0.0003545   Bv=0.0003506   Gt=0.102270e-6 MMg=19.5919   </w:t>
      </w:r>
    </w:p>
    <w:p w14:paraId="240C03E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Rg=424.378    Cpg=2.04847     kg=1.2613    Cp'g=3.23886    k'g=1.21224   </w:t>
      </w:r>
    </w:p>
    <w:p w14:paraId="7BFFAE8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Mu=0.0000936   Lt=0.405362   Lt'=0.87062     Pr=0.472868   Pr'=0.348111  </w:t>
      </w:r>
    </w:p>
    <w:p w14:paraId="1AD86969" w14:textId="77777777" w:rsidR="004E256F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A=1052.12      z=0.3198      Bm=0.0554019 </w:t>
      </w:r>
    </w:p>
    <w:p w14:paraId="7B50A34E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F95D01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115CB37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2C5C823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=-2165.88</w:t>
      </w:r>
    </w:p>
    <w:p w14:paraId="73FB559C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0C102A4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633288C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24B65A3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I=-0.217e4 кДж/кг (единицы СИ):</w:t>
      </w:r>
    </w:p>
    <w:p w14:paraId="02AED51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T=3374.87      v=0.0974403    S=9.22337      I=-2165.88  </w:t>
      </w:r>
    </w:p>
    <w:p w14:paraId="0832355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U=-3054.2      M=37.8602     Cp=1.90439      k=1.1787     Cp'=3.09876   </w:t>
      </w:r>
    </w:p>
    <w:p w14:paraId="09351DD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k'=1.15005     Ap=0.0003546   Bv=0.0003507   Gt=0.102286e-6 MMg=19.5938   </w:t>
      </w:r>
    </w:p>
    <w:p w14:paraId="55C71D7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Rg=424.336    Cpg=2.04846     kg=1.26127   Cp'g=3.24716    k'g=1.21211   </w:t>
      </w:r>
    </w:p>
    <w:p w14:paraId="52C20A51" w14:textId="77777777" w:rsidR="004E256F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</w:t>
      </w:r>
      <w:proofErr w:type="spellStart"/>
      <w:r w:rsidRPr="002350BD">
        <w:rPr>
          <w:rFonts w:ascii="Consolas" w:hAnsi="Consolas"/>
          <w:sz w:val="22"/>
        </w:rPr>
        <w:t>Mu</w:t>
      </w:r>
      <w:proofErr w:type="spellEnd"/>
      <w:r w:rsidRPr="002350BD">
        <w:rPr>
          <w:rFonts w:ascii="Consolas" w:hAnsi="Consolas"/>
          <w:sz w:val="22"/>
        </w:rPr>
        <w:t xml:space="preserve">=0.0000936   </w:t>
      </w:r>
      <w:proofErr w:type="spellStart"/>
      <w:r w:rsidRPr="002350BD">
        <w:rPr>
          <w:rFonts w:ascii="Consolas" w:hAnsi="Consolas"/>
          <w:sz w:val="22"/>
        </w:rPr>
        <w:t>Lt</w:t>
      </w:r>
      <w:proofErr w:type="spellEnd"/>
      <w:r w:rsidRPr="002350BD">
        <w:rPr>
          <w:rFonts w:ascii="Consolas" w:hAnsi="Consolas"/>
          <w:sz w:val="22"/>
        </w:rPr>
        <w:t xml:space="preserve">=0.405672   </w:t>
      </w:r>
      <w:proofErr w:type="spellStart"/>
      <w:r w:rsidRPr="002350BD">
        <w:rPr>
          <w:rFonts w:ascii="Consolas" w:hAnsi="Consolas"/>
          <w:sz w:val="22"/>
        </w:rPr>
        <w:t>Lt</w:t>
      </w:r>
      <w:proofErr w:type="spellEnd"/>
      <w:r w:rsidRPr="002350BD">
        <w:rPr>
          <w:rFonts w:ascii="Consolas" w:hAnsi="Consolas"/>
          <w:sz w:val="22"/>
        </w:rPr>
        <w:t xml:space="preserve">'=0.877189 </w:t>
      </w:r>
    </w:p>
    <w:p w14:paraId="79129F30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5A71E58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5E7E637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31BA079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=-2154.64</w:t>
      </w:r>
    </w:p>
    <w:p w14:paraId="48C243BC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lastRenderedPageBreak/>
        <w:t xml:space="preserve">  2-й параметр: p =10</w:t>
      </w:r>
    </w:p>
    <w:p w14:paraId="5FAD644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19EBED1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0AF3CFF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I=-0.215e4 кДж/кг (единицы СИ):</w:t>
      </w:r>
    </w:p>
    <w:p w14:paraId="467E288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T=3378.49      v=0.0975655    S=9.2267       I=-2154.64  </w:t>
      </w:r>
    </w:p>
    <w:p w14:paraId="70E6595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U=-3044.2      M=37.8655     Cp=1.90447      k=1.17874    Cp'=3.10852   </w:t>
      </w:r>
    </w:p>
    <w:p w14:paraId="4FFDB68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k'=1.15003     Ap=0.0003548   Bv=0.0003508   Gt=0.102303e-6 MMg=19.5958   </w:t>
      </w:r>
    </w:p>
    <w:p w14:paraId="534FDF6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Rg=424.293    Cpg=2.04844     kg=1.26124   Cp'g=3.25546    k'g=1.21198   </w:t>
      </w:r>
    </w:p>
    <w:p w14:paraId="3A3AA9D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Mu=0.0000937   Lt=0.40598    Lt'=0.880997    Pr=0.472746   Pr'=0.346217  </w:t>
      </w:r>
    </w:p>
    <w:p w14:paraId="7792901E" w14:textId="77777777" w:rsidR="004E256F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A=1053.34      z=0.319376    Bm=0.0555077</w:t>
      </w:r>
    </w:p>
    <w:p w14:paraId="4CAFC822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0E9D964C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E9BA23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43AA480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=-2143.4</w:t>
      </w:r>
    </w:p>
    <w:p w14:paraId="769A3C03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15FD288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2C08194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4DBFBED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I=-0.214e4 кДж/кг (единицы СИ):</w:t>
      </w:r>
    </w:p>
    <w:p w14:paraId="500A3C5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T=3382.1       v=0.0976906    S=9.23002      I=-2143.4   </w:t>
      </w:r>
    </w:p>
    <w:p w14:paraId="33B8B7F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U=-3034.19     M=37.8708     Cp=1.90455      k=1.17877    Cp'=3.11831   </w:t>
      </w:r>
    </w:p>
    <w:p w14:paraId="5076054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k'=1.15        Ap=0.0003549   Bv=0.0003509   Gt=0.102319e-6 MMg=19.5978   </w:t>
      </w:r>
    </w:p>
    <w:p w14:paraId="5AB43A8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Rg=424.25     Cpg=2.04841     kg=1.26121   Cp'g=3.26377    k'g=1.21186   </w:t>
      </w:r>
    </w:p>
    <w:p w14:paraId="4F35EB1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Mu=0.0000938   Lt=0.406286   Lt'=0.884809    Pr=0.472686   Pr'=0.345825  </w:t>
      </w:r>
    </w:p>
    <w:p w14:paraId="6288A4F9" w14:textId="77777777" w:rsidR="00865F83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A=1053.95      z=0.319162    Bm=0.0555608 </w:t>
      </w:r>
    </w:p>
    <w:p w14:paraId="2F2DD992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0D008C3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690FA2B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7E35CE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=-2132.16</w:t>
      </w:r>
    </w:p>
    <w:p w14:paraId="086F7910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3784134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60E595E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62B41DA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I=-0.213e4 кДж/кг (единицы СИ):</w:t>
      </w:r>
    </w:p>
    <w:p w14:paraId="32E250A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T=3385.7       v=0.0978155    S=9.23334      I=-2132.16  </w:t>
      </w:r>
    </w:p>
    <w:p w14:paraId="2F3C1CD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U=-3024.18     M=37.8761     Cp=1.90463      k=1.17881    Cp'=3.12813   </w:t>
      </w:r>
    </w:p>
    <w:p w14:paraId="302B0A3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k'=1.14998     Ap=0.0003551   Bv=0.000351    Gt=0.102336e-6 MMg=19.5998   </w:t>
      </w:r>
    </w:p>
    <w:p w14:paraId="7E34D7D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Rg=424.207    Cpg=2.04839     kg=1.26118   Cp'g=3.27209    k'g=1.21173   </w:t>
      </w:r>
    </w:p>
    <w:p w14:paraId="4C48715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Mu=0.0000938   Lt=0.406591   Lt'=0.888625    Pr=0.472625   Pr'=0.345437  </w:t>
      </w:r>
    </w:p>
    <w:p w14:paraId="1230557F" w14:textId="77777777" w:rsidR="004E256F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A=1054.56      z=0.318947    Bm=0.0556143</w:t>
      </w:r>
    </w:p>
    <w:p w14:paraId="634CA288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0E041A7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4E791A8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16FAB2B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=-2120.92</w:t>
      </w:r>
    </w:p>
    <w:p w14:paraId="2AA5CC07" w14:textId="77777777" w:rsidR="00865F83" w:rsidRPr="002350BD" w:rsidRDefault="00865F83" w:rsidP="004E256F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3590E3F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12862FC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40E3D63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lastRenderedPageBreak/>
        <w:t xml:space="preserve">        Равновесные параметры при p=10 МПа, I=-0.212e4 кДж/кг (единицы СИ):</w:t>
      </w:r>
    </w:p>
    <w:p w14:paraId="7F9DA53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T=3389.29      v=0.0979402    S=9.23666      I=-2120.92  </w:t>
      </w:r>
    </w:p>
    <w:p w14:paraId="5DD71EE4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U=-3014.17     M=37.8815     Cp=1.90471      k=1.17885    Cp'=3.13798   </w:t>
      </w:r>
    </w:p>
    <w:p w14:paraId="20C905C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k'=1.14996     Ap=0.0003552   Bv=0.0003511   Gt=0.102352e-6 MMg=19.6018   </w:t>
      </w:r>
    </w:p>
    <w:p w14:paraId="5AF004F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Rg=424.163    Cpg=2.04836     kg=1.26115   Cp'g=3.28043    k'g=1.21161   </w:t>
      </w:r>
    </w:p>
    <w:p w14:paraId="44FBC88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Mu=0.0000939   Lt=0.406894   Lt'=0.892445    Pr=0.472564   Pr'=0.345052  </w:t>
      </w:r>
    </w:p>
    <w:p w14:paraId="0A49D258" w14:textId="77777777" w:rsidR="00865F83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A=1055.16      z=0.318731    Bm=0.0556679 </w:t>
      </w:r>
    </w:p>
    <w:p w14:paraId="4D173CE1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0F87657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584B9AD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6780B89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=-2109.68</w:t>
      </w:r>
    </w:p>
    <w:p w14:paraId="503694C8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58F69645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06EFB833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357A3BE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I=-0.211e4 кДж/кг (единицы СИ):</w:t>
      </w:r>
    </w:p>
    <w:p w14:paraId="2D59737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T=3392.87      v=0.0980647    S=9.23998      I=-2109.68  </w:t>
      </w:r>
    </w:p>
    <w:p w14:paraId="5BAFBF4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U=-3004.16     M=37.8868     Cp=1.90479      k=1.17888    Cp'=3.14786   </w:t>
      </w:r>
    </w:p>
    <w:p w14:paraId="0049C3DD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k'=1.14994     Ap=0.0003554   Bv=0.0003513   Gt=0.102369e-6 MMg=19.6038   </w:t>
      </w:r>
    </w:p>
    <w:p w14:paraId="28EBAA3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Rg=424.12     Cpg=2.04833     kg=1.26113   Cp'g=3.28877    k'g=1.21149   </w:t>
      </w:r>
    </w:p>
    <w:p w14:paraId="73ECB00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Mu=0.0000939   Lt=0.407195   Lt'=0.896269    Pr=0.472503   Pr'=0.344669  </w:t>
      </w:r>
    </w:p>
    <w:p w14:paraId="5A2AEF49" w14:textId="77777777" w:rsidR="004E256F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>A=1055.77      z=0.318513    Bm=0.0557217</w:t>
      </w:r>
    </w:p>
    <w:p w14:paraId="3C2ABA6E" w14:textId="77777777" w:rsidR="00865F83" w:rsidRPr="002350BD" w:rsidRDefault="004E256F" w:rsidP="002350BD">
      <w:pPr>
        <w:spacing w:line="276" w:lineRule="auto"/>
        <w:rPr>
          <w:rFonts w:ascii="Consolas" w:hAnsi="Consolas"/>
          <w:sz w:val="22"/>
        </w:rPr>
      </w:pPr>
      <w:r w:rsidRPr="00621B82">
        <w:rPr>
          <w:rFonts w:ascii="Consolas" w:hAnsi="Consolas"/>
          <w:sz w:val="22"/>
        </w:rPr>
        <w:t>-----------------------------------------------------------------------------</w:t>
      </w:r>
    </w:p>
    <w:p w14:paraId="4E3EF1E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Исходный состав: (C9.49H36.746O23.667N6.754Cl5.532Al6.672 - 1)</w:t>
      </w:r>
    </w:p>
    <w:p w14:paraId="5FD383A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Состав, моль/кг: C 9.4860 H 36.7303 O 23.6569 N 6.7511 Cl5.5296 Al6.6692</w:t>
      </w:r>
    </w:p>
    <w:p w14:paraId="506FBD12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1-й параметр: I =-2098.44</w:t>
      </w:r>
    </w:p>
    <w:p w14:paraId="69B535FA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2-й параметр: p =10</w:t>
      </w:r>
    </w:p>
    <w:p w14:paraId="67E49AE0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2350BD">
        <w:rPr>
          <w:rFonts w:ascii="Consolas" w:hAnsi="Consolas"/>
          <w:sz w:val="22"/>
        </w:rPr>
        <w:t>куб.м</w:t>
      </w:r>
      <w:proofErr w:type="gramEnd"/>
    </w:p>
    <w:p w14:paraId="48166229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Коэффициент избытка окислительных элементов:  </w:t>
      </w:r>
    </w:p>
    <w:p w14:paraId="1DC0901F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</w:rPr>
        <w:t xml:space="preserve">        Равновесные параметры при p=10 МПа, I=-0.210e4 кДж/кг (единицы СИ):</w:t>
      </w:r>
    </w:p>
    <w:p w14:paraId="7F65A4D6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</w:rPr>
        <w:t xml:space="preserve">   </w:t>
      </w:r>
      <w:r w:rsidRPr="002350BD">
        <w:rPr>
          <w:rFonts w:ascii="Consolas" w:hAnsi="Consolas"/>
          <w:sz w:val="22"/>
          <w:lang w:val="en-US"/>
        </w:rPr>
        <w:t xml:space="preserve">p=10           T=3396.43      v=0.098189     S=9.24329      I=-2098.44  </w:t>
      </w:r>
    </w:p>
    <w:p w14:paraId="7971B30E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 U=-2994.14     M=37.8922     Cp=1.90486      k=1.17892    Cp'=3.15777   </w:t>
      </w:r>
    </w:p>
    <w:p w14:paraId="19EF101B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k'=1.14992     Ap=0.0003555   Bv=0.0003514   Gt=0.102385e-6 MMg=19.6058   </w:t>
      </w:r>
    </w:p>
    <w:p w14:paraId="0349A491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Rg=424.076    Cpg=2.04829     kg=1.2611    Cp'g=3.29712    k'g=1.21137   </w:t>
      </w:r>
    </w:p>
    <w:p w14:paraId="3B3B1077" w14:textId="77777777" w:rsidR="00865F83" w:rsidRPr="002350BD" w:rsidRDefault="00865F83" w:rsidP="002350BD">
      <w:pPr>
        <w:spacing w:line="276" w:lineRule="auto"/>
        <w:rPr>
          <w:rFonts w:ascii="Consolas" w:hAnsi="Consolas"/>
          <w:sz w:val="22"/>
          <w:lang w:val="en-US"/>
        </w:rPr>
      </w:pPr>
      <w:r w:rsidRPr="002350BD">
        <w:rPr>
          <w:rFonts w:ascii="Consolas" w:hAnsi="Consolas"/>
          <w:sz w:val="22"/>
          <w:lang w:val="en-US"/>
        </w:rPr>
        <w:t xml:space="preserve">  Mu=0.000094    Lt=0.407494   Lt'=0.900095    Pr=0.472443   Pr'=0.34429   </w:t>
      </w:r>
    </w:p>
    <w:p w14:paraId="63F36B24" w14:textId="77777777" w:rsidR="00865F83" w:rsidRDefault="00865F83" w:rsidP="002350BD">
      <w:pPr>
        <w:spacing w:line="276" w:lineRule="auto"/>
        <w:rPr>
          <w:rFonts w:ascii="Consolas" w:hAnsi="Consolas"/>
          <w:sz w:val="22"/>
        </w:rPr>
      </w:pPr>
      <w:r w:rsidRPr="002350BD">
        <w:rPr>
          <w:rFonts w:ascii="Consolas" w:hAnsi="Consolas"/>
          <w:sz w:val="22"/>
          <w:lang w:val="en-US"/>
        </w:rPr>
        <w:t xml:space="preserve">   </w:t>
      </w:r>
      <w:r w:rsidRPr="002350BD">
        <w:rPr>
          <w:rFonts w:ascii="Consolas" w:hAnsi="Consolas"/>
          <w:sz w:val="22"/>
        </w:rPr>
        <w:t xml:space="preserve">A=1056.37      z=0.318295    Bm=0.0557757  </w:t>
      </w:r>
    </w:p>
    <w:p w14:paraId="0C62209E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2B8A0D64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6A306D72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5EE3B07D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5FF691D6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1145A433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37B8E9C2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4BEC77EA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49C12DF0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130C398A" w14:textId="77777777" w:rsidR="00D730DA" w:rsidRDefault="00D730DA" w:rsidP="002350BD">
      <w:pPr>
        <w:spacing w:line="276" w:lineRule="auto"/>
        <w:rPr>
          <w:rFonts w:ascii="Consolas" w:hAnsi="Consolas"/>
          <w:sz w:val="22"/>
        </w:rPr>
      </w:pPr>
    </w:p>
    <w:p w14:paraId="57082571" w14:textId="77777777" w:rsidR="009706F3" w:rsidRDefault="009706F3" w:rsidP="002350BD">
      <w:pPr>
        <w:spacing w:line="276" w:lineRule="auto"/>
        <w:rPr>
          <w:rFonts w:ascii="Consolas" w:hAnsi="Consolas"/>
          <w:sz w:val="22"/>
        </w:rPr>
      </w:pPr>
    </w:p>
    <w:p w14:paraId="6E9156BC" w14:textId="77777777" w:rsidR="009706F3" w:rsidRDefault="009706F3" w:rsidP="002350BD">
      <w:pPr>
        <w:spacing w:line="276" w:lineRule="auto"/>
        <w:rPr>
          <w:rFonts w:ascii="Consolas" w:hAnsi="Consolas"/>
          <w:sz w:val="22"/>
        </w:rPr>
      </w:pPr>
    </w:p>
    <w:p w14:paraId="58B95FB5" w14:textId="77777777" w:rsidR="002D6133" w:rsidRDefault="002D6133" w:rsidP="00DB4C7E">
      <w:pPr>
        <w:pStyle w:val="1"/>
        <w:numPr>
          <w:ilvl w:val="0"/>
          <w:numId w:val="0"/>
        </w:numPr>
        <w:ind w:left="708"/>
      </w:pPr>
      <w:bookmarkStart w:id="57" w:name="_Toc10679325"/>
      <w:r>
        <w:t>Приложение Б</w:t>
      </w:r>
      <w:bookmarkEnd w:id="57"/>
    </w:p>
    <w:p w14:paraId="5A9994DE" w14:textId="77777777" w:rsidR="00DB4C7E" w:rsidRPr="00DB4C7E" w:rsidRDefault="007535E0" w:rsidP="00DB4C7E">
      <w:r w:rsidRPr="002350BD">
        <w:rPr>
          <w:rFonts w:ascii="Consolas" w:hAnsi="Consolas"/>
          <w:position w:val="-12"/>
          <w:sz w:val="22"/>
        </w:rPr>
        <w:object w:dxaOrig="2620" w:dyaOrig="360" w14:anchorId="0F2DAA05">
          <v:shape id="_x0000_i1244" type="#_x0000_t75" style="width:131.25pt;height:18pt" o:ole="">
            <v:imagedata r:id="rId439" o:title=""/>
          </v:shape>
          <o:OLEObject Type="Embed" ProgID="Equation.DSMT4" ShapeID="_x0000_i1244" DrawAspect="Content" ObjectID="_1681031821" r:id="rId440"/>
        </w:object>
      </w:r>
    </w:p>
    <w:p w14:paraId="50F0FAFD" w14:textId="77777777" w:rsidR="007535E0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Исходный состав:</w:t>
      </w:r>
      <w:r w:rsidR="007535E0" w:rsidRPr="007535E0">
        <w:rPr>
          <w:rFonts w:ascii="Consolas" w:hAnsi="Consolas"/>
          <w:sz w:val="22"/>
        </w:rPr>
        <w:t xml:space="preserve"> </w:t>
      </w:r>
      <w:r w:rsidRPr="007535E0">
        <w:rPr>
          <w:rFonts w:ascii="Consolas" w:hAnsi="Consolas"/>
          <w:sz w:val="22"/>
        </w:rPr>
        <w:t>(C9.49H36.746O23.667N6.754Cl5.532Al6.672 - 1)</w:t>
      </w:r>
    </w:p>
    <w:p w14:paraId="47D99CCB" w14:textId="77777777" w:rsidR="00DB4C7E" w:rsidRPr="007535E0" w:rsidRDefault="007535E0" w:rsidP="007535E0">
      <w:pPr>
        <w:spacing w:line="276" w:lineRule="auto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B4C7E" w:rsidRPr="007535E0">
        <w:rPr>
          <w:rFonts w:ascii="Consolas" w:hAnsi="Consolas"/>
          <w:sz w:val="22"/>
        </w:rPr>
        <w:t>Состав, моль/кг: C 9.4860 H 36.7303 O 23.6569 N 6.7511 Cl5.5296 Al6.6692</w:t>
      </w:r>
    </w:p>
    <w:p w14:paraId="0260EC45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</w:t>
      </w:r>
      <w:r w:rsidR="007535E0">
        <w:rPr>
          <w:rFonts w:ascii="Consolas" w:hAnsi="Consolas"/>
          <w:sz w:val="22"/>
        </w:rPr>
        <w:t xml:space="preserve"> </w:t>
      </w:r>
      <w:r w:rsidRPr="007535E0">
        <w:rPr>
          <w:rFonts w:ascii="Consolas" w:hAnsi="Consolas"/>
          <w:sz w:val="22"/>
        </w:rPr>
        <w:t>1-й параметр</w:t>
      </w:r>
      <w:r w:rsidR="007535E0">
        <w:rPr>
          <w:rFonts w:ascii="Consolas" w:hAnsi="Consolas"/>
          <w:sz w:val="22"/>
        </w:rPr>
        <w:t>:</w:t>
      </w:r>
      <w:r w:rsidRPr="007535E0">
        <w:rPr>
          <w:rFonts w:ascii="Consolas" w:hAnsi="Consolas"/>
          <w:sz w:val="22"/>
        </w:rPr>
        <w:t xml:space="preserve"> I =-2123.17</w:t>
      </w:r>
    </w:p>
    <w:p w14:paraId="5B54C25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2-й параметр: p =6</w:t>
      </w:r>
    </w:p>
    <w:p w14:paraId="5DB09B69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Плотность смеси исходных веществ: кг/</w:t>
      </w:r>
      <w:proofErr w:type="gramStart"/>
      <w:r w:rsidRPr="007535E0">
        <w:rPr>
          <w:rFonts w:ascii="Consolas" w:hAnsi="Consolas"/>
          <w:sz w:val="22"/>
        </w:rPr>
        <w:t>куб.м</w:t>
      </w:r>
      <w:proofErr w:type="gramEnd"/>
    </w:p>
    <w:p w14:paraId="5B46FC23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Коэффициент избытка окислительных элементов: </w:t>
      </w:r>
    </w:p>
    <w:p w14:paraId="4D43A142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      Равновесные параметры при p=6 МПа, I=-0.212e4 кДж/кг (единицы СИ):</w:t>
      </w:r>
    </w:p>
    <w:p w14:paraId="368E32F3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</w:rPr>
        <w:t xml:space="preserve">   </w:t>
      </w:r>
      <w:r w:rsidRPr="007535E0">
        <w:rPr>
          <w:rFonts w:ascii="Consolas" w:hAnsi="Consolas"/>
          <w:sz w:val="22"/>
          <w:lang w:val="en-US"/>
        </w:rPr>
        <w:t xml:space="preserve">p=6            T=3354.42      v=0.162215     S=9.38391      I=-2123.17  </w:t>
      </w:r>
    </w:p>
    <w:p w14:paraId="0845632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  U=-3009.96     M=38.0211     Cp=1.90304      k=1.1799     Cp'=3.34613   </w:t>
      </w:r>
    </w:p>
    <w:p w14:paraId="68FA9973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 k'=1.14946     Ap=0.0003699   Bv=0.000365    Gt=0.171148e-6 MMg=19.5292   </w:t>
      </w:r>
    </w:p>
    <w:p w14:paraId="70DDC464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 Rg=425.739    Cpg=2.04575     kg=1.2628    Cp'g=3.51717    k'g=1.20705   </w:t>
      </w:r>
    </w:p>
    <w:p w14:paraId="06C41496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 Mu=0.0000932   Lt=0.403909   Lt'=0.98642     Pr=0.472051   Pr'=0.332317  </w:t>
      </w:r>
    </w:p>
    <w:p w14:paraId="2B56737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  <w:lang w:val="en-US"/>
        </w:rPr>
        <w:t xml:space="preserve">   </w:t>
      </w:r>
      <w:r w:rsidRPr="007535E0">
        <w:rPr>
          <w:rFonts w:ascii="Consolas" w:hAnsi="Consolas"/>
          <w:sz w:val="22"/>
        </w:rPr>
        <w:t xml:space="preserve">A=1050.69      z=0.318476    Bm=0.0558084  </w:t>
      </w:r>
    </w:p>
    <w:p w14:paraId="2E98862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</w:rPr>
      </w:pPr>
      <w:r w:rsidRPr="007535E0">
        <w:rPr>
          <w:rFonts w:ascii="Consolas" w:hAnsi="Consolas"/>
          <w:sz w:val="22"/>
        </w:rPr>
        <w:t xml:space="preserve">        Равновесные концентрации (моль/кг)</w:t>
      </w:r>
    </w:p>
    <w:p w14:paraId="2C60666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O = 0.00914       O2 = 0.00127        H = 1.0715    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="0040373F">
        <w:rPr>
          <w:rFonts w:ascii="Consolas" w:hAnsi="Consolas"/>
          <w:sz w:val="22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H2 = 11.235    </w:t>
      </w:r>
    </w:p>
    <w:p w14:paraId="09457981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OH = 0.1627       HO2 = 0.1312e-4     H2O = 4.0672     </w:t>
      </w:r>
      <w:r w:rsidR="0040373F" w:rsidRPr="0040373F">
        <w:rPr>
          <w:rFonts w:ascii="Consolas" w:hAnsi="Consolas"/>
          <w:sz w:val="22"/>
          <w:lang w:val="en-US"/>
        </w:rPr>
        <w:t xml:space="preserve">   </w:t>
      </w:r>
      <w:r w:rsidRPr="007535E0">
        <w:rPr>
          <w:rFonts w:ascii="Consolas" w:hAnsi="Consolas"/>
          <w:sz w:val="22"/>
          <w:lang w:val="en-US"/>
        </w:rPr>
        <w:t xml:space="preserve">H2O2 = 0.5410e-5 </w:t>
      </w:r>
    </w:p>
    <w:p w14:paraId="4952F58C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Cl = 0.30118     </w:t>
      </w:r>
      <w:r w:rsidR="007535E0" w:rsidRPr="007535E0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Cl2 = 0.5757e-3 </w:t>
      </w:r>
      <w:r w:rsidR="007535E0" w:rsidRPr="007535E0">
        <w:rPr>
          <w:rFonts w:ascii="Consolas" w:hAnsi="Consolas"/>
          <w:sz w:val="22"/>
          <w:lang w:val="en-US"/>
        </w:rPr>
        <w:t xml:space="preserve">    </w:t>
      </w:r>
      <w:r w:rsidRPr="007535E0">
        <w:rPr>
          <w:rFonts w:ascii="Consolas" w:hAnsi="Consolas"/>
          <w:sz w:val="22"/>
          <w:lang w:val="en-US"/>
        </w:rPr>
        <w:t xml:space="preserve">ClO = 0.1138e-3  </w:t>
      </w:r>
      <w:r w:rsidR="0040373F" w:rsidRPr="0040373F">
        <w:rPr>
          <w:rFonts w:ascii="Consolas" w:hAnsi="Consolas"/>
          <w:sz w:val="22"/>
          <w:lang w:val="en-US"/>
        </w:rPr>
        <w:t xml:space="preserve">   </w:t>
      </w:r>
      <w:r w:rsidRPr="007535E0">
        <w:rPr>
          <w:rFonts w:ascii="Consolas" w:hAnsi="Consolas"/>
          <w:sz w:val="22"/>
          <w:lang w:val="en-US"/>
        </w:rPr>
        <w:t xml:space="preserve">ClO2 = 0.7775e-9 </w:t>
      </w:r>
    </w:p>
    <w:p w14:paraId="0EA2D1BB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Cl2O = 0.1949e-</w:t>
      </w:r>
      <w:proofErr w:type="gramStart"/>
      <w:r w:rsidRPr="007535E0">
        <w:rPr>
          <w:rFonts w:ascii="Consolas" w:hAnsi="Consolas"/>
          <w:sz w:val="22"/>
          <w:lang w:val="en-US"/>
        </w:rPr>
        <w:t>8  HCl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 = 4.7614     </w:t>
      </w:r>
      <w:r w:rsidR="007535E0" w:rsidRPr="007535E0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 </w:t>
      </w:r>
      <w:r w:rsidR="00482341" w:rsidRPr="00482341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HOCl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0.1479e-3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 = 0.1506e-3 </w:t>
      </w:r>
    </w:p>
    <w:p w14:paraId="1754AC8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N2 = 3.3689     </w:t>
      </w:r>
      <w:r w:rsidR="007535E0" w:rsidRPr="007535E0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N3 = 0.7869e-9    </w:t>
      </w:r>
      <w:r w:rsidR="00482341" w:rsidRPr="00482341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NO = 0.01129    </w:t>
      </w:r>
      <w:r w:rsidR="00482341" w:rsidRPr="00482341">
        <w:rPr>
          <w:rFonts w:ascii="Consolas" w:hAnsi="Consolas"/>
          <w:sz w:val="22"/>
          <w:lang w:val="en-US"/>
        </w:rPr>
        <w:t xml:space="preserve">  </w:t>
      </w:r>
      <w:r w:rsidR="0040373F">
        <w:rPr>
          <w:rFonts w:ascii="Consolas" w:hAnsi="Consolas"/>
          <w:sz w:val="22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NO2 = 0.5421e-6 </w:t>
      </w:r>
    </w:p>
    <w:p w14:paraId="266C9137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N2O = 0.1783e-5   NH = 0.3646e-3      NH2 = 0.2808e-3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NH3 = 0.6570e-3 </w:t>
      </w:r>
    </w:p>
    <w:p w14:paraId="2E0BA55A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N2H2 = 0.4126e-</w:t>
      </w:r>
      <w:proofErr w:type="gramStart"/>
      <w:r w:rsidRPr="007535E0">
        <w:rPr>
          <w:rFonts w:ascii="Consolas" w:hAnsi="Consolas"/>
          <w:sz w:val="22"/>
          <w:lang w:val="en-US"/>
        </w:rPr>
        <w:t>7  N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2H4 = 0.3428e-10   HN3 = 0.9318e-9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 HNO = 0.2464e-4 </w:t>
      </w:r>
    </w:p>
    <w:p w14:paraId="0FD3344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HNO2 = 0.2589e-</w:t>
      </w:r>
      <w:proofErr w:type="gramStart"/>
      <w:r w:rsidRPr="007535E0">
        <w:rPr>
          <w:rFonts w:ascii="Consolas" w:hAnsi="Consolas"/>
          <w:sz w:val="22"/>
          <w:lang w:val="en-US"/>
        </w:rPr>
        <w:t>6  HNO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3 = 0.2362e-11   NH3O = 0.6627e-8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proofErr w:type="spellStart"/>
      <w:r w:rsidRPr="007535E0">
        <w:rPr>
          <w:rFonts w:ascii="Consolas" w:hAnsi="Consolas"/>
          <w:sz w:val="22"/>
          <w:lang w:val="en-US"/>
        </w:rPr>
        <w:t>ClNO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0.1252e-5 </w:t>
      </w:r>
    </w:p>
    <w:p w14:paraId="348965A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ClNO2 = 0.4934e-11 C = 0.1361e-6      C2 = 0.2869e-10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CO = 9.0781    </w:t>
      </w:r>
    </w:p>
    <w:p w14:paraId="160E8E8B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CO2 = 0.40612     </w:t>
      </w:r>
      <w:r w:rsidR="007535E0" w:rsidRPr="007535E0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C2O = 0.8377e-7    C3O2 = 0.1936e-9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CH = 0.1594e-6 </w:t>
      </w:r>
    </w:p>
    <w:p w14:paraId="477F252A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CH2 = 0.6644e-6   </w:t>
      </w:r>
      <w:r w:rsidR="007535E0" w:rsidRPr="007535E0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CH3 = 0.3865e-5    CH4 = 0.2943e-5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C2H = 0.4290e-8 </w:t>
      </w:r>
    </w:p>
    <w:p w14:paraId="73C19EB6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C2H2 = 0.9434e-</w:t>
      </w:r>
      <w:proofErr w:type="gramStart"/>
      <w:r w:rsidRPr="007535E0">
        <w:rPr>
          <w:rFonts w:ascii="Consolas" w:hAnsi="Consolas"/>
          <w:sz w:val="22"/>
          <w:lang w:val="en-US"/>
        </w:rPr>
        <w:t>7  C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2H3 = 0.3770e-9    C2H4 = 0.1379e-9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>C3H = 0.1058e-10</w:t>
      </w:r>
    </w:p>
    <w:p w14:paraId="65F29FE1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CHO = 0.9208e-3   CHO2 = 0.5955e-4    CH2O = 0.7364e-4 </w:t>
      </w:r>
      <w:r w:rsidR="00482341" w:rsidRPr="00482341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CH2O2 = 0.2173e-4 </w:t>
      </w:r>
    </w:p>
    <w:p w14:paraId="27EC6D01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CH3O = 0.4464e-</w:t>
      </w:r>
      <w:proofErr w:type="gramStart"/>
      <w:r w:rsidRPr="007535E0">
        <w:rPr>
          <w:rFonts w:ascii="Consolas" w:hAnsi="Consolas"/>
          <w:sz w:val="22"/>
          <w:lang w:val="en-US"/>
        </w:rPr>
        <w:t>8  CH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4O = 0.9616e-11   </w:t>
      </w:r>
      <w:proofErr w:type="spellStart"/>
      <w:r w:rsidRPr="007535E0">
        <w:rPr>
          <w:rFonts w:ascii="Consolas" w:hAnsi="Consolas"/>
          <w:sz w:val="22"/>
          <w:lang w:val="en-US"/>
        </w:rPr>
        <w:t>CCl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0.2086e-6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CCl2 = 0.2729e-8 </w:t>
      </w:r>
    </w:p>
    <w:p w14:paraId="341E9947" w14:textId="77777777" w:rsidR="007535E0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CCl3 = 0.3040e-11 C2Cl = 0.2750e-10   C2Cl2 = 0.4214e-</w:t>
      </w:r>
      <w:proofErr w:type="gramStart"/>
      <w:r w:rsidRPr="007535E0">
        <w:rPr>
          <w:rFonts w:ascii="Consolas" w:hAnsi="Consolas"/>
          <w:sz w:val="22"/>
          <w:lang w:val="en-US"/>
        </w:rPr>
        <w:t>11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proofErr w:type="spellStart"/>
      <w:r w:rsidRPr="007535E0">
        <w:rPr>
          <w:rFonts w:ascii="Consolas" w:hAnsi="Consolas"/>
          <w:sz w:val="22"/>
          <w:lang w:val="en-US"/>
        </w:rPr>
        <w:t>ClCO</w:t>
      </w:r>
      <w:proofErr w:type="spellEnd"/>
      <w:proofErr w:type="gramEnd"/>
      <w:r w:rsidRPr="007535E0">
        <w:rPr>
          <w:rFonts w:ascii="Consolas" w:hAnsi="Consolas"/>
          <w:sz w:val="22"/>
          <w:lang w:val="en-US"/>
        </w:rPr>
        <w:t xml:space="preserve"> = 0.6041e-4 </w:t>
      </w:r>
    </w:p>
    <w:p w14:paraId="14EB1170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Cl2CO = 0.6069e-7 </w:t>
      </w:r>
      <w:proofErr w:type="spellStart"/>
      <w:r w:rsidRPr="007535E0">
        <w:rPr>
          <w:rFonts w:ascii="Consolas" w:hAnsi="Consolas"/>
          <w:sz w:val="22"/>
          <w:lang w:val="en-US"/>
        </w:rPr>
        <w:t>CHCl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0.6241e-7    CH2Cl = 0.1930e-6</w:t>
      </w:r>
      <w:r w:rsidR="00482341" w:rsidRPr="00482341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CH3Cl = 0.4532e-7 </w:t>
      </w:r>
    </w:p>
    <w:p w14:paraId="1908A49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CHCl2 = 0.3827e-8</w:t>
      </w:r>
      <w:r w:rsidR="007535E0" w:rsidRPr="007535E0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CH2Cl2 = 0.4138e-</w:t>
      </w:r>
      <w:proofErr w:type="gramStart"/>
      <w:r w:rsidRPr="007535E0">
        <w:rPr>
          <w:rFonts w:ascii="Consolas" w:hAnsi="Consolas"/>
          <w:sz w:val="22"/>
          <w:lang w:val="en-US"/>
        </w:rPr>
        <w:t>9  CHCl</w:t>
      </w:r>
      <w:proofErr w:type="gramEnd"/>
      <w:r w:rsidRPr="007535E0">
        <w:rPr>
          <w:rFonts w:ascii="Consolas" w:hAnsi="Consolas"/>
          <w:sz w:val="22"/>
          <w:lang w:val="en-US"/>
        </w:rPr>
        <w:t>3 = 0.4137e-11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C2HCl = 0.1213e-8 </w:t>
      </w:r>
    </w:p>
    <w:p w14:paraId="7B9F29D1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C2H3Cl = 0.6739e-11HClCO = 0.4909e-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5 </w:t>
      </w:r>
      <w:r w:rsidR="00482341" w:rsidRPr="00482341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CN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 = 0.6396e-5 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CN2 = 0.4571e-7 </w:t>
      </w:r>
    </w:p>
    <w:p w14:paraId="24142586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C2N = 0.1737e-9    C2N2 = 0.6112e-9   NCO = 0.8980e-6  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HCN = 0.5374e-3 </w:t>
      </w:r>
    </w:p>
    <w:p w14:paraId="33F03D0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HNC = 0.2473e-5    C2HN = 0.1137e-9   C3HN = 0.1206e-10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N2C = 0.1454e-5 </w:t>
      </w:r>
    </w:p>
    <w:p w14:paraId="2262FE7B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ClCN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0.1757e-5   Al = 0.00351    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Al2 = 0.1176e-6  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AlO2 = 0.2286e-4 </w:t>
      </w:r>
    </w:p>
    <w:p w14:paraId="4AC97798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Al2O = 0.00229    Al2O2 = 0.1004e-3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Al2O3(c) = 3.1235 </w:t>
      </w:r>
      <w:r w:rsidR="0040373F" w:rsidRPr="0040373F">
        <w:rPr>
          <w:rFonts w:ascii="Consolas" w:hAnsi="Consolas"/>
          <w:sz w:val="22"/>
          <w:lang w:val="en-US"/>
        </w:rPr>
        <w:t xml:space="preserve">  </w:t>
      </w:r>
      <w:r w:rsidRPr="007535E0">
        <w:rPr>
          <w:rFonts w:ascii="Consolas" w:hAnsi="Consolas"/>
          <w:sz w:val="22"/>
          <w:lang w:val="en-US"/>
        </w:rPr>
        <w:t xml:space="preserve">Al2O3 = 0.5789e-6 </w:t>
      </w:r>
    </w:p>
    <w:p w14:paraId="2DFDE3ED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AlH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0.00109     AlH2 = 0.2428e-4 </w:t>
      </w:r>
      <w:r w:rsidR="009706F3" w:rsidRPr="009706F3">
        <w:rPr>
          <w:rFonts w:ascii="Consolas" w:hAnsi="Consolas"/>
          <w:sz w:val="22"/>
          <w:lang w:val="en-US"/>
        </w:rPr>
        <w:t xml:space="preserve">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AlH3 = 0.6667e-7</w:t>
      </w:r>
      <w:r w:rsidR="009706F3" w:rsidRPr="009706F3">
        <w:rPr>
          <w:rFonts w:ascii="Consolas" w:hAnsi="Consolas"/>
          <w:sz w:val="22"/>
          <w:lang w:val="en-US"/>
        </w:rPr>
        <w:t xml:space="preserve"> 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AlOH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0.04587   </w:t>
      </w:r>
    </w:p>
    <w:p w14:paraId="001DCF8C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HAlO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0.1059e-</w:t>
      </w:r>
      <w:proofErr w:type="gramStart"/>
      <w:r w:rsidRPr="007535E0">
        <w:rPr>
          <w:rFonts w:ascii="Consolas" w:hAnsi="Consolas"/>
          <w:sz w:val="22"/>
          <w:lang w:val="en-US"/>
        </w:rPr>
        <w:t>4  HAlO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2 = 0.3711e-3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AlO2H2 = 0.00647 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AlO3H3 = 0.7939e-4 </w:t>
      </w:r>
    </w:p>
    <w:p w14:paraId="12AFD62D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0.18793    AlCl2 = 0.08347  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AlCl3 = 0.00751  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Al2Cl6 = 0.1284e-8 </w:t>
      </w:r>
    </w:p>
    <w:p w14:paraId="7EB8252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lastRenderedPageBreak/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AlOCl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0.01233   AlOCl2 = 0.4441e-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3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AlHCl</w:t>
      </w:r>
      <w:proofErr w:type="spellEnd"/>
      <w:proofErr w:type="gramEnd"/>
      <w:r w:rsidRPr="007535E0">
        <w:rPr>
          <w:rFonts w:ascii="Consolas" w:hAnsi="Consolas"/>
          <w:sz w:val="22"/>
          <w:lang w:val="en-US"/>
        </w:rPr>
        <w:t xml:space="preserve"> = 0.0028   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AlH2Cl = 0.7848e-5 </w:t>
      </w:r>
    </w:p>
    <w:p w14:paraId="7977640E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AlHCl2 = 0.5513e-3 </w:t>
      </w:r>
      <w:proofErr w:type="spellStart"/>
      <w:r w:rsidRPr="007535E0">
        <w:rPr>
          <w:rFonts w:ascii="Consolas" w:hAnsi="Consolas"/>
          <w:sz w:val="22"/>
          <w:lang w:val="en-US"/>
        </w:rPr>
        <w:t>AlOHCl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0.04741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AlO2H2Cl = 0.0017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AlOHCl2 = 0.01094   </w:t>
      </w:r>
    </w:p>
    <w:p w14:paraId="7446535C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535E0">
        <w:rPr>
          <w:rFonts w:ascii="Consolas" w:hAnsi="Consolas"/>
          <w:sz w:val="22"/>
          <w:lang w:val="en-US"/>
        </w:rPr>
        <w:t>AlN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 = 0.4087e-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5  </w:t>
      </w:r>
      <w:proofErr w:type="spellStart"/>
      <w:r w:rsidRPr="007535E0">
        <w:rPr>
          <w:rFonts w:ascii="Consolas" w:hAnsi="Consolas"/>
          <w:sz w:val="22"/>
          <w:lang w:val="en-US"/>
        </w:rPr>
        <w:t>AlC</w:t>
      </w:r>
      <w:proofErr w:type="spellEnd"/>
      <w:proofErr w:type="gramEnd"/>
      <w:r w:rsidRPr="007535E0">
        <w:rPr>
          <w:rFonts w:ascii="Consolas" w:hAnsi="Consolas"/>
          <w:sz w:val="22"/>
          <w:lang w:val="en-US"/>
        </w:rPr>
        <w:t xml:space="preserve"> = 0.1588e-8   </w:t>
      </w:r>
      <w:r w:rsidR="009706F3" w:rsidRPr="009706F3">
        <w:rPr>
          <w:rFonts w:ascii="Consolas" w:hAnsi="Consolas"/>
          <w:sz w:val="22"/>
          <w:lang w:val="en-US"/>
        </w:rPr>
        <w:t xml:space="preserve"> 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AlC2 = 0.3646e-11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="0040373F" w:rsidRPr="0040373F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O3 = 0.1619e-11</w:t>
      </w:r>
    </w:p>
    <w:p w14:paraId="48F8EE60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 xml:space="preserve">e- = 0.1584e-5  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O- = 0.6075e-8  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O2- = 0.8054e-10  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H- = 0.4569e-7 </w:t>
      </w:r>
    </w:p>
    <w:p w14:paraId="10DDBFC1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>H3+ = 0.5266e-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10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OH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+ = 0.1058e-11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OH- = 0.1392e-6     HO2- = 0.1991e-10</w:t>
      </w:r>
    </w:p>
    <w:p w14:paraId="261211A7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>H2O+ = 0.1756e-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9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H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3O+ = 0.8337e-7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Cl- = 0.9460e-4     NO+ = 0.4101e-8 </w:t>
      </w:r>
    </w:p>
    <w:p w14:paraId="1E3BF289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>NO2- = 0.7718e-11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NH4+ = 0.4583e-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9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CO</w:t>
      </w:r>
      <w:proofErr w:type="gramEnd"/>
      <w:r w:rsidRPr="007535E0">
        <w:rPr>
          <w:rFonts w:ascii="Consolas" w:hAnsi="Consolas"/>
          <w:sz w:val="22"/>
          <w:lang w:val="en-US"/>
        </w:rPr>
        <w:t>+ = 0.2469e-11    CO2+ = 0.1158e-11</w:t>
      </w:r>
    </w:p>
    <w:p w14:paraId="7CD43474" w14:textId="77777777" w:rsidR="00DB4C7E" w:rsidRPr="007535E0" w:rsidRDefault="00DB4C7E" w:rsidP="007535E0">
      <w:pPr>
        <w:spacing w:line="276" w:lineRule="auto"/>
        <w:rPr>
          <w:rFonts w:ascii="Consolas" w:hAnsi="Consolas"/>
          <w:sz w:val="22"/>
          <w:lang w:val="en-US"/>
        </w:rPr>
      </w:pPr>
      <w:r w:rsidRPr="007535E0">
        <w:rPr>
          <w:rFonts w:ascii="Consolas" w:hAnsi="Consolas"/>
          <w:sz w:val="22"/>
          <w:lang w:val="en-US"/>
        </w:rPr>
        <w:t>CHO+ = 0.1089e-</w:t>
      </w:r>
      <w:proofErr w:type="gramStart"/>
      <w:r w:rsidRPr="007535E0">
        <w:rPr>
          <w:rFonts w:ascii="Consolas" w:hAnsi="Consolas"/>
          <w:sz w:val="22"/>
          <w:lang w:val="en-US"/>
        </w:rPr>
        <w:t xml:space="preserve">7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>CN</w:t>
      </w:r>
      <w:proofErr w:type="gramEnd"/>
      <w:r w:rsidRPr="007535E0">
        <w:rPr>
          <w:rFonts w:ascii="Consolas" w:hAnsi="Consolas"/>
          <w:sz w:val="22"/>
          <w:lang w:val="en-US"/>
        </w:rPr>
        <w:t xml:space="preserve">- = 0.1000e-7 </w:t>
      </w:r>
      <w:r w:rsidR="009706F3" w:rsidRPr="009706F3">
        <w:rPr>
          <w:rFonts w:ascii="Consolas" w:hAnsi="Consolas"/>
          <w:sz w:val="22"/>
          <w:lang w:val="en-US"/>
        </w:rPr>
        <w:t xml:space="preserve"> </w:t>
      </w:r>
      <w:r w:rsidRPr="007535E0">
        <w:rPr>
          <w:rFonts w:ascii="Consolas" w:hAnsi="Consolas"/>
          <w:sz w:val="22"/>
          <w:lang w:val="en-US"/>
        </w:rPr>
        <w:t xml:space="preserve"> Al+ = 0.9782e-4     </w:t>
      </w:r>
      <w:proofErr w:type="spellStart"/>
      <w:r w:rsidRPr="007535E0">
        <w:rPr>
          <w:rFonts w:ascii="Consolas" w:hAnsi="Consolas"/>
          <w:sz w:val="22"/>
          <w:lang w:val="en-US"/>
        </w:rPr>
        <w:t>AlO</w:t>
      </w:r>
      <w:proofErr w:type="spellEnd"/>
      <w:r w:rsidRPr="007535E0">
        <w:rPr>
          <w:rFonts w:ascii="Consolas" w:hAnsi="Consolas"/>
          <w:sz w:val="22"/>
          <w:lang w:val="en-US"/>
        </w:rPr>
        <w:t xml:space="preserve">- = 0.1513e-5 </w:t>
      </w:r>
    </w:p>
    <w:p w14:paraId="73ED394D" w14:textId="77777777" w:rsidR="00F90D7C" w:rsidRDefault="00DB4C7E" w:rsidP="007535E0">
      <w:pPr>
        <w:spacing w:line="276" w:lineRule="auto"/>
        <w:rPr>
          <w:rFonts w:ascii="Calibri" w:hAnsi="Calibri"/>
        </w:rPr>
      </w:pPr>
      <w:r w:rsidRPr="007535E0">
        <w:rPr>
          <w:rFonts w:ascii="Consolas" w:hAnsi="Consolas"/>
          <w:sz w:val="22"/>
        </w:rPr>
        <w:t xml:space="preserve">AlO2- = 0.1805e-7 </w:t>
      </w:r>
      <w:proofErr w:type="spellStart"/>
      <w:r w:rsidRPr="007535E0">
        <w:rPr>
          <w:rFonts w:ascii="Consolas" w:hAnsi="Consolas"/>
          <w:sz w:val="22"/>
        </w:rPr>
        <w:t>AlO</w:t>
      </w:r>
      <w:proofErr w:type="spellEnd"/>
      <w:r w:rsidRPr="007535E0">
        <w:rPr>
          <w:rFonts w:ascii="Consolas" w:hAnsi="Consolas"/>
          <w:sz w:val="22"/>
        </w:rPr>
        <w:t xml:space="preserve"> = 0.00473</w:t>
      </w:r>
      <w:r w:rsidRPr="00DB4C7E">
        <w:rPr>
          <w:rFonts w:ascii="Calibri" w:hAnsi="Calibri"/>
        </w:rPr>
        <w:t xml:space="preserve">    </w:t>
      </w:r>
    </w:p>
    <w:p w14:paraId="6EBC4637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47DEA6F0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43B721E0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639B5C4C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5A30CC37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1D173672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1E906C70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259CC0EF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09A245CD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315C8D0F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469C4C25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7521FD28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33F9DFF1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1410F67F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69CD26B9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7E537712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630BF502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5CC33726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48279C73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32A9B3FB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336A739C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15E1EFD5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17BA6EC9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6638D588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2D64AB4F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0A0CB491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2477E15D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260D7997" w14:textId="77777777" w:rsidR="00BB3413" w:rsidRDefault="00BB3413" w:rsidP="007535E0">
      <w:pPr>
        <w:spacing w:line="276" w:lineRule="auto"/>
        <w:rPr>
          <w:rFonts w:ascii="Calibri" w:hAnsi="Calibri"/>
        </w:rPr>
      </w:pPr>
    </w:p>
    <w:p w14:paraId="6DFE504C" w14:textId="77777777" w:rsidR="00BB3413" w:rsidRPr="00F90D7C" w:rsidRDefault="00BB3413" w:rsidP="007535E0">
      <w:pPr>
        <w:spacing w:line="276" w:lineRule="auto"/>
      </w:pPr>
    </w:p>
    <w:p w14:paraId="505B6786" w14:textId="77777777" w:rsidR="00FB5D6D" w:rsidRDefault="00FB5D6D" w:rsidP="00EF370B">
      <w:pPr>
        <w:pStyle w:val="1"/>
        <w:numPr>
          <w:ilvl w:val="0"/>
          <w:numId w:val="0"/>
        </w:numPr>
        <w:ind w:left="1066" w:hanging="357"/>
      </w:pPr>
      <w:bookmarkStart w:id="58" w:name="_Toc10679326"/>
      <w:r>
        <w:t>Список используемой литературы</w:t>
      </w:r>
      <w:bookmarkEnd w:id="58"/>
    </w:p>
    <w:p w14:paraId="5D9F5984" w14:textId="77777777" w:rsidR="0065490F" w:rsidRPr="0065490F" w:rsidRDefault="0065490F" w:rsidP="006E2749">
      <w:pPr>
        <w:ind w:firstLine="709"/>
        <w:rPr>
          <w:ins w:id="59" w:author="Александр Сергиенко" w:date="2019-06-01T13:20:00Z"/>
        </w:rPr>
      </w:pPr>
      <w:r w:rsidRPr="0065490F">
        <w:t>1</w:t>
      </w:r>
      <w:r>
        <w:t xml:space="preserve">. </w:t>
      </w:r>
      <w:ins w:id="60" w:author="Александр Сергиенко" w:date="2019-06-01T13:20:00Z">
        <w:r w:rsidRPr="0065490F">
          <w:t>1</w:t>
        </w:r>
        <w:proofErr w:type="gramStart"/>
        <w:r w:rsidRPr="0065490F">
          <w:t>)  Ягодников</w:t>
        </w:r>
        <w:proofErr w:type="gramEnd"/>
        <w:r w:rsidRPr="0065490F">
          <w:t xml:space="preserve"> Д.А., Арефьев К.Ю., Козичев В.В., Федотова К.В., Мелешко В.Ю. (Методические указания по выполнению курсового проекта «Технология производства и свойства твердых топлив») – М.: Изд-во МГТУ им. Н.Э. Баумана, 2017. – 72 с.: ил. </w:t>
        </w:r>
      </w:ins>
    </w:p>
    <w:p w14:paraId="453A14FD" w14:textId="77777777" w:rsidR="0065490F" w:rsidRPr="0065490F" w:rsidRDefault="0065490F" w:rsidP="006E2749">
      <w:pPr>
        <w:ind w:firstLine="709"/>
        <w:rPr>
          <w:ins w:id="61" w:author="Александр Сергиенко" w:date="2019-06-01T13:20:00Z"/>
        </w:rPr>
      </w:pPr>
      <w:ins w:id="62" w:author="Александр Сергиенко" w:date="2019-06-01T13:20:00Z">
        <w:r w:rsidRPr="0065490F">
          <w:t>2)  Липанов А.М., Алиев А.В. Проектирование ракетных двигателей твердого топлива. М.: Машиностроение, 1995. 400 с.</w:t>
        </w:r>
      </w:ins>
    </w:p>
    <w:p w14:paraId="6044074C" w14:textId="77777777" w:rsidR="0065490F" w:rsidRPr="0065490F" w:rsidRDefault="0065490F" w:rsidP="006E2749">
      <w:pPr>
        <w:ind w:firstLine="709"/>
        <w:rPr>
          <w:ins w:id="63" w:author="Александр Сергиенко" w:date="2019-06-01T13:20:00Z"/>
        </w:rPr>
      </w:pPr>
      <w:ins w:id="64" w:author="Александр Сергиенко" w:date="2019-06-01T13:20:00Z">
        <w:r w:rsidRPr="0065490F">
          <w:t>3)  Генералов М.Б. Основные процессы и аппараты технологии промышленных взрывчатых веществ: Учеб. Пособие для вузов. – М.: ИКЦ «Академкнига», 2004. - 397 с.: ил.</w:t>
        </w:r>
      </w:ins>
    </w:p>
    <w:p w14:paraId="2CD8E333" w14:textId="77777777" w:rsidR="0065490F" w:rsidRPr="0065490F" w:rsidRDefault="0065490F" w:rsidP="006E2749">
      <w:pPr>
        <w:ind w:firstLine="709"/>
        <w:rPr>
          <w:ins w:id="65" w:author="Александр Сергиенко" w:date="2019-06-01T13:20:00Z"/>
        </w:rPr>
      </w:pPr>
      <w:ins w:id="66" w:author="Александр Сергиенко" w:date="2019-06-01T13:20:00Z">
        <w:r w:rsidRPr="0065490F">
          <w:t>4) Фахрутдинов И.Х., Котельников А.В. Конструкция и проектирование ракетных двигателей твёрдого топлива: учебник для машиностроит. Вузов. М.: Машиностроение, 1987. 400 с.</w:t>
        </w:r>
      </w:ins>
    </w:p>
    <w:p w14:paraId="1790E748" w14:textId="77777777" w:rsidR="0065490F" w:rsidRPr="0065490F" w:rsidRDefault="0065490F" w:rsidP="006E2749">
      <w:pPr>
        <w:ind w:firstLine="709"/>
        <w:rPr>
          <w:ins w:id="67" w:author="Александр Сергиенко" w:date="2019-06-01T13:20:00Z"/>
        </w:rPr>
      </w:pPr>
      <w:ins w:id="68" w:author="Александр Сергиенко" w:date="2019-06-01T13:20:00Z">
        <w:r w:rsidRPr="0065490F">
          <w:t>5)  Конструкции ракетных двигателей на твёрдом топливе / Л.Н. Лавров, А.А. Болотов, В.И. Гапаненко [и др.]; под общ. ред. Л.Н. Лаврова. М.: Машиностроение, 1993. 215 с.</w:t>
        </w:r>
      </w:ins>
    </w:p>
    <w:p w14:paraId="2D058123" w14:textId="77777777" w:rsidR="0065490F" w:rsidRPr="0065490F" w:rsidRDefault="0065490F" w:rsidP="006E2749">
      <w:pPr>
        <w:ind w:firstLine="709"/>
      </w:pPr>
      <w:r w:rsidRPr="0065490F">
        <w:t>Технология производства и свойства твердых топлив / Д.А. Ягодников, К.Ю. Арефьев, В.В. Козичев, К.В. Федотова / Под ред. Д.А. Ягодникова. – М.: Изд-во МГТУ им. Н.Э. Баумана, 2015. – 60 с.</w:t>
      </w:r>
    </w:p>
    <w:p w14:paraId="4737D63C" w14:textId="77777777" w:rsidR="0065490F" w:rsidRPr="0065490F" w:rsidRDefault="0065490F" w:rsidP="006E2749">
      <w:pPr>
        <w:ind w:firstLine="709"/>
      </w:pPr>
      <w:r>
        <w:t xml:space="preserve">2. </w:t>
      </w:r>
      <w:r w:rsidRPr="0065490F">
        <w:t xml:space="preserve">Конспект лекций по курсу «Технология производства и свойства твердых топлив» - лектор </w:t>
      </w:r>
      <w:r>
        <w:t>К</w:t>
      </w:r>
      <w:r w:rsidRPr="0065490F">
        <w:t>.</w:t>
      </w:r>
      <w:r>
        <w:t xml:space="preserve"> Ю</w:t>
      </w:r>
      <w:r w:rsidRPr="0065490F">
        <w:t>.</w:t>
      </w:r>
      <w:r>
        <w:t xml:space="preserve"> Арефьев</w:t>
      </w:r>
      <w:r w:rsidRPr="0065490F">
        <w:t>.</w:t>
      </w:r>
    </w:p>
    <w:p w14:paraId="44229051" w14:textId="77777777" w:rsidR="0065490F" w:rsidRPr="0065490F" w:rsidRDefault="0065490F" w:rsidP="006E2749">
      <w:pPr>
        <w:ind w:firstLine="709"/>
      </w:pPr>
      <w:r>
        <w:t>3.</w:t>
      </w:r>
      <w:r w:rsidRPr="0065490F">
        <w:t xml:space="preserve"> Технология производства ракетных двигателей твердого топлива: учеб. пособие / В.</w:t>
      </w:r>
      <w:r w:rsidR="00CF2207">
        <w:t xml:space="preserve"> </w:t>
      </w:r>
      <w:r w:rsidRPr="0065490F">
        <w:t>А.</w:t>
      </w:r>
      <w:r w:rsidR="00CF2207">
        <w:t xml:space="preserve"> </w:t>
      </w:r>
      <w:r w:rsidRPr="0065490F">
        <w:t>Калинчев, Д.</w:t>
      </w:r>
      <w:r w:rsidR="00CF2207">
        <w:t xml:space="preserve"> </w:t>
      </w:r>
      <w:r w:rsidRPr="0065490F">
        <w:t>А.</w:t>
      </w:r>
      <w:r w:rsidR="00CF2207">
        <w:t xml:space="preserve"> </w:t>
      </w:r>
      <w:r w:rsidRPr="0065490F">
        <w:t>Ягодников. – М.: Изд-во МГТУ</w:t>
      </w:r>
      <w:r w:rsidR="00CF2207">
        <w:t> </w:t>
      </w:r>
      <w:r w:rsidRPr="0065490F">
        <w:t>им.</w:t>
      </w:r>
      <w:r w:rsidR="00CF2207">
        <w:t> </w:t>
      </w:r>
      <w:r w:rsidRPr="0065490F">
        <w:t>Н.</w:t>
      </w:r>
      <w:r w:rsidR="00CF2207">
        <w:t> </w:t>
      </w:r>
      <w:r w:rsidRPr="0065490F">
        <w:t>Э.</w:t>
      </w:r>
      <w:r w:rsidR="00CF2207">
        <w:t> </w:t>
      </w:r>
      <w:r w:rsidRPr="0065490F">
        <w:t>Баумана, 2011. – 687с.: ил.</w:t>
      </w:r>
    </w:p>
    <w:p w14:paraId="7D074911" w14:textId="77777777" w:rsidR="0065490F" w:rsidRDefault="0065490F" w:rsidP="006E2749">
      <w:pPr>
        <w:ind w:firstLine="709"/>
        <w:rPr>
          <w:rFonts w:cs="Times New Roman"/>
          <w:szCs w:val="28"/>
        </w:rPr>
      </w:pPr>
      <w:r>
        <w:t xml:space="preserve"> 4.</w:t>
      </w:r>
      <w:r w:rsidRPr="0065490F">
        <w:t xml:space="preserve"> Дунаев П.Ф./ Конструирование узлов и деталей машин/ П. Ф. Дунаев, О. П. Леликов, М.: Издательский центр 'Академия', 2003 г., 496 c.</w:t>
      </w:r>
      <w:r>
        <w:rPr>
          <w:rFonts w:cs="Times New Roman"/>
          <w:szCs w:val="28"/>
        </w:rPr>
        <w:t xml:space="preserve"> </w:t>
      </w:r>
      <w:ins w:id="69" w:author="Александр Сергиенко" w:date="2019-06-01T13:20:00Z">
        <w:r>
          <w:rPr>
            <w:rFonts w:cs="Times New Roman"/>
            <w:szCs w:val="28"/>
          </w:rPr>
          <w:t xml:space="preserve">1)  </w:t>
        </w:r>
        <w:r>
          <w:rPr>
            <w:rFonts w:cs="Times New Roman"/>
            <w:i/>
            <w:szCs w:val="28"/>
          </w:rPr>
          <w:t xml:space="preserve">Ягодников </w:t>
        </w:r>
        <w:r>
          <w:rPr>
            <w:rFonts w:cs="Times New Roman"/>
            <w:i/>
            <w:szCs w:val="28"/>
          </w:rPr>
          <w:lastRenderedPageBreak/>
          <w:t>Д.А., Арефьев К.Ю., Козичев В.В., Федотова К.В., Мелешко В.Ю.</w:t>
        </w:r>
        <w:r>
          <w:rPr>
            <w:rFonts w:cs="Times New Roman"/>
            <w:szCs w:val="28"/>
          </w:rPr>
          <w:t xml:space="preserve"> (Методические указания по выполнению курсового проекта «Технология производства и свойства твердых топлив») – М.: Изд-во МГТУ им. Н.Э. Баумана, 2017. – 72 с.: ил. </w:t>
        </w:r>
      </w:ins>
    </w:p>
    <w:p w14:paraId="1B8B029F" w14:textId="77777777" w:rsidR="001B7602" w:rsidRDefault="001B7602" w:rsidP="006E274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5. Липанов А. М., Алиев А. В. Проектирование ракетных двигателей твердого топлива. М.: Машиностроение, 1995. 400 с.</w:t>
      </w:r>
      <w:ins w:id="70" w:author="Александр Сергиенко" w:date="2019-06-01T13:20:00Z">
        <w:r>
          <w:rPr>
            <w:rFonts w:cs="Times New Roman"/>
            <w:i/>
            <w:szCs w:val="28"/>
          </w:rPr>
          <w:t>Липанов А.М., Алиев А.В.</w:t>
        </w:r>
        <w:r>
          <w:rPr>
            <w:rFonts w:cs="Times New Roman"/>
            <w:szCs w:val="28"/>
          </w:rPr>
          <w:t xml:space="preserve"> </w:t>
        </w:r>
        <w:bookmarkStart w:id="71" w:name="_Hlk10665444"/>
        <w:r>
          <w:rPr>
            <w:rFonts w:cs="Times New Roman"/>
            <w:szCs w:val="28"/>
          </w:rPr>
          <w:t>Проектирование ракетных двигателей твердого топлива. М.: Машиностроение, 1995. 400 с.</w:t>
        </w:r>
      </w:ins>
      <w:bookmarkEnd w:id="71"/>
    </w:p>
    <w:p w14:paraId="3EF0418A" w14:textId="77777777" w:rsidR="001B7602" w:rsidRDefault="001B7602" w:rsidP="006E274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 Генералов М.Б. Основные процессы и аппараты технологии промышленных взрывчатых веществ: Учеб. Пособие для вузов. – М.: ИКЦ «Академкнига», 2004. – 397 с.: ил.</w:t>
      </w:r>
      <w:ins w:id="72" w:author="Александр Сергиенко" w:date="2019-06-01T13:20:00Z">
        <w:r>
          <w:rPr>
            <w:rFonts w:cs="Times New Roman"/>
            <w:szCs w:val="28"/>
          </w:rPr>
          <w:t xml:space="preserve">)  </w:t>
        </w:r>
        <w:r>
          <w:rPr>
            <w:rFonts w:cs="Times New Roman"/>
            <w:i/>
            <w:szCs w:val="28"/>
          </w:rPr>
          <w:t>Генералов М.Б.</w:t>
        </w:r>
        <w:r>
          <w:rPr>
            <w:rFonts w:cs="Times New Roman"/>
            <w:szCs w:val="28"/>
          </w:rPr>
          <w:t xml:space="preserve"> Основные процессы и аппараты технологии промышленных взрывчатых веществ: Учеб. Пособие для вузов. – М.: ИКЦ «Академкнига», 2004. - 397 с.: ил.</w:t>
        </w:r>
      </w:ins>
    </w:p>
    <w:p w14:paraId="220F1251" w14:textId="77777777" w:rsidR="001B7602" w:rsidRDefault="001B7602" w:rsidP="006E274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 Фахрутдинов И. Х., Котельников А. В. Конструкция и проектирование ракетных двигателей твердого топлива: учебник для машиностроит. Вузов. М.: Машиностроение, 1987. 400с.</w:t>
      </w:r>
    </w:p>
    <w:p w14:paraId="373E7655" w14:textId="77777777" w:rsidR="001B7602" w:rsidRPr="001B7602" w:rsidRDefault="001B7602" w:rsidP="001B7602">
      <w:pPr>
        <w:rPr>
          <w:ins w:id="73" w:author="Александр Сергиенко" w:date="2019-06-01T13:20:00Z"/>
          <w:rFonts w:cs="Times New Roman"/>
          <w:szCs w:val="28"/>
        </w:rPr>
      </w:pPr>
      <w:r>
        <w:rPr>
          <w:rFonts w:cs="Times New Roman"/>
          <w:szCs w:val="28"/>
        </w:rPr>
        <w:t xml:space="preserve">8. Конструкции ракетных двигателей на твердом топливе / Л. Н. Лавров, А. А. Болотов, В. И. Гапаненко </w:t>
      </w:r>
      <w:r w:rsidRPr="001B7602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и др</w:t>
      </w:r>
      <w:r w:rsidRPr="001B7602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; под общ. ред. Л. Н. Лаврова. М.: Машиностроение, 1993. 215 с.</w:t>
      </w:r>
    </w:p>
    <w:p w14:paraId="724E6A9A" w14:textId="77777777" w:rsidR="001B7602" w:rsidRDefault="001B7602" w:rsidP="001B7602">
      <w:pPr>
        <w:rPr>
          <w:ins w:id="74" w:author="Александр Сергиенко" w:date="2019-06-01T13:20:00Z"/>
          <w:rFonts w:cs="Times New Roman"/>
          <w:szCs w:val="28"/>
        </w:rPr>
      </w:pPr>
    </w:p>
    <w:p w14:paraId="455C79F9" w14:textId="77777777" w:rsidR="001B7602" w:rsidRPr="0065490F" w:rsidRDefault="001B7602" w:rsidP="006E2749">
      <w:pPr>
        <w:ind w:firstLine="709"/>
        <w:rPr>
          <w:ins w:id="75" w:author="Александр Сергиенко" w:date="2019-06-01T13:20:00Z"/>
        </w:rPr>
      </w:pPr>
      <w:ins w:id="76" w:author="Александр Сергиенко" w:date="2019-06-01T13:20:00Z">
        <w:r>
          <w:rPr>
            <w:rFonts w:cs="Times New Roman"/>
            <w:szCs w:val="28"/>
          </w:rPr>
          <w:t>Проектирование ракетных двигателей твердого топлива. М.: Машиностроение, 1995. 40</w:t>
        </w:r>
      </w:ins>
      <w:r w:rsidR="00612F42">
        <w:rPr>
          <w:rFonts w:cs="Times New Roman"/>
          <w:szCs w:val="28"/>
        </w:rPr>
        <w:t xml:space="preserve"> Проектирование</w:t>
      </w:r>
      <w:ins w:id="77" w:author="Александр Сергиенко" w:date="2019-06-01T13:20:00Z"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</w:t>
        </w:r>
        <w:proofErr w:type="gramStart"/>
        <w:r>
          <w:rPr>
            <w:rFonts w:cs="Times New Roman"/>
            <w:szCs w:val="28"/>
          </w:rPr>
          <w:t>400  ракетных</w:t>
        </w:r>
        <w:proofErr w:type="gramEnd"/>
        <w:r>
          <w:rPr>
            <w:rFonts w:cs="Times New Roman"/>
            <w:szCs w:val="28"/>
          </w:rPr>
          <w:t xml:space="preserve">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</w:t>
        </w:r>
        <w:r>
          <w:rPr>
            <w:rFonts w:cs="Times New Roman"/>
            <w:szCs w:val="28"/>
          </w:rPr>
          <w:lastRenderedPageBreak/>
          <w:t xml:space="preserve">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</w:t>
        </w:r>
        <w:proofErr w:type="spellStart"/>
        <w:r>
          <w:rPr>
            <w:rFonts w:cs="Times New Roman"/>
            <w:szCs w:val="28"/>
          </w:rPr>
          <w:t>с.Проектирование</w:t>
        </w:r>
        <w:proofErr w:type="spellEnd"/>
        <w:r>
          <w:rPr>
            <w:rFonts w:cs="Times New Roman"/>
            <w:szCs w:val="28"/>
          </w:rPr>
          <w:t xml:space="preserve"> ракетных двигателей твердого топлива. М.: Машиностроение, 1995. 400 с.</w:t>
        </w:r>
      </w:ins>
    </w:p>
    <w:p w14:paraId="07C0322F" w14:textId="77777777" w:rsidR="0065490F" w:rsidRDefault="0065490F" w:rsidP="006E2749">
      <w:pPr>
        <w:ind w:firstLine="709"/>
        <w:rPr>
          <w:ins w:id="78" w:author="Александр Сергиенко" w:date="2019-06-01T13:20:00Z"/>
          <w:rFonts w:cs="Times New Roman"/>
          <w:szCs w:val="28"/>
        </w:rPr>
      </w:pPr>
      <w:ins w:id="79" w:author="Александр Сергиенко" w:date="2019-06-01T13:20:00Z">
        <w:r>
          <w:rPr>
            <w:rFonts w:cs="Times New Roman"/>
            <w:szCs w:val="28"/>
          </w:rPr>
          <w:t xml:space="preserve">2)  </w:t>
        </w:r>
        <w:r>
          <w:rPr>
            <w:rFonts w:cs="Times New Roman"/>
            <w:i/>
            <w:szCs w:val="28"/>
          </w:rPr>
          <w:t>Липанов А.М., Алиев А.В.</w:t>
        </w:r>
        <w:r>
          <w:rPr>
            <w:rFonts w:cs="Times New Roman"/>
            <w:szCs w:val="28"/>
          </w:rPr>
          <w:t xml:space="preserve"> Проектирование ракетных двигателей твердого топлива. М.: Машиностроение, 1995. 400 с.</w:t>
        </w:r>
      </w:ins>
    </w:p>
    <w:p w14:paraId="7351D7B0" w14:textId="77777777" w:rsidR="0065490F" w:rsidRDefault="0065490F" w:rsidP="006E2749">
      <w:pPr>
        <w:ind w:firstLine="709"/>
        <w:rPr>
          <w:ins w:id="80" w:author="Александр Сергиенко" w:date="2019-06-01T13:20:00Z"/>
          <w:rFonts w:cs="Times New Roman"/>
          <w:szCs w:val="28"/>
        </w:rPr>
      </w:pPr>
      <w:ins w:id="81" w:author="Александр Сергиенко" w:date="2019-06-01T13:20:00Z">
        <w:r>
          <w:rPr>
            <w:rFonts w:cs="Times New Roman"/>
            <w:szCs w:val="28"/>
          </w:rPr>
          <w:t xml:space="preserve">3)  </w:t>
        </w:r>
        <w:r>
          <w:rPr>
            <w:rFonts w:cs="Times New Roman"/>
            <w:i/>
            <w:szCs w:val="28"/>
          </w:rPr>
          <w:t>Генералов М.Б.</w:t>
        </w:r>
        <w:r>
          <w:rPr>
            <w:rFonts w:cs="Times New Roman"/>
            <w:szCs w:val="28"/>
          </w:rPr>
          <w:t xml:space="preserve"> Основные процессы и аппараты технологии промышленных взрывчатых веществ: Учеб. Пособие для вузов. – М.: ИКЦ «Академкнига», 2004. - 397 с.: ил.</w:t>
        </w:r>
      </w:ins>
    </w:p>
    <w:p w14:paraId="25CC77FF" w14:textId="77777777" w:rsidR="0065490F" w:rsidRDefault="0065490F" w:rsidP="006E2749">
      <w:pPr>
        <w:ind w:firstLine="709"/>
        <w:rPr>
          <w:ins w:id="82" w:author="Александр Сергиенко" w:date="2019-06-01T13:20:00Z"/>
          <w:rFonts w:cs="Times New Roman"/>
          <w:szCs w:val="28"/>
        </w:rPr>
      </w:pPr>
      <w:ins w:id="83" w:author="Александр Сергиенко" w:date="2019-06-01T13:20:00Z">
        <w:r>
          <w:rPr>
            <w:rFonts w:cs="Times New Roman"/>
            <w:sz w:val="32"/>
            <w:szCs w:val="32"/>
          </w:rPr>
          <w:t>4)</w:t>
        </w:r>
        <w:r>
          <w:rPr>
            <w:rFonts w:cs="Times New Roman"/>
            <w:szCs w:val="28"/>
          </w:rPr>
          <w:t xml:space="preserve"> </w:t>
        </w:r>
        <w:r>
          <w:rPr>
            <w:rFonts w:cs="Times New Roman"/>
            <w:i/>
            <w:szCs w:val="28"/>
          </w:rPr>
          <w:t>Фахрутдинов И.Х., Котельников А.В</w:t>
        </w:r>
        <w:r>
          <w:rPr>
            <w:rFonts w:cs="Times New Roman"/>
            <w:szCs w:val="28"/>
          </w:rPr>
          <w:t>. Конструкция и проектирование ракетных двигателей твёрдого топлива: учебник для машиностроит. Вузов. М.: Машиностроение, 1987. 400 с.</w:t>
        </w:r>
      </w:ins>
    </w:p>
    <w:p w14:paraId="30242B42" w14:textId="77777777" w:rsidR="0065490F" w:rsidRDefault="0065490F" w:rsidP="006E2749">
      <w:pPr>
        <w:ind w:firstLine="709"/>
        <w:rPr>
          <w:ins w:id="84" w:author="Александр Сергиенко" w:date="2019-06-01T13:20:00Z"/>
          <w:rFonts w:cs="Times New Roman"/>
          <w:szCs w:val="28"/>
        </w:rPr>
      </w:pPr>
      <w:ins w:id="85" w:author="Александр Сергиенко" w:date="2019-06-01T13:20:00Z">
        <w:r>
          <w:rPr>
            <w:rFonts w:cs="Times New Roman"/>
            <w:sz w:val="32"/>
            <w:szCs w:val="32"/>
          </w:rPr>
          <w:t xml:space="preserve">5) </w:t>
        </w:r>
        <w:r>
          <w:rPr>
            <w:rFonts w:cs="Times New Roman"/>
            <w:szCs w:val="28"/>
          </w:rPr>
          <w:t xml:space="preserve"> Конструкции ракетных двигателей на твёрдом топливе / Л.Н. Лавров, А.А. Болотов, В.И. Гапаненко [и др.]; под общ. ред. Л.Н. Лаврова. М.: Машиностроение, 1993. 215 с.</w:t>
        </w:r>
      </w:ins>
    </w:p>
    <w:p w14:paraId="769C5099" w14:textId="77777777" w:rsidR="0065490F" w:rsidRDefault="0065490F" w:rsidP="006E2749">
      <w:pPr>
        <w:ind w:firstLine="709"/>
        <w:rPr>
          <w:ins w:id="86" w:author="Александр Сергиенко" w:date="2019-06-01T13:20:00Z"/>
          <w:rFonts w:cs="Times New Roman"/>
          <w:szCs w:val="28"/>
        </w:rPr>
      </w:pPr>
      <w:ins w:id="87" w:author="Александр Сергиенко" w:date="2019-06-01T13:20:00Z">
        <w:r>
          <w:rPr>
            <w:rFonts w:cs="Times New Roman"/>
            <w:szCs w:val="28"/>
          </w:rPr>
          <w:lastRenderedPageBreak/>
          <w:t xml:space="preserve">1)  </w:t>
        </w:r>
        <w:r>
          <w:rPr>
            <w:rFonts w:cs="Times New Roman"/>
            <w:i/>
            <w:szCs w:val="28"/>
          </w:rPr>
          <w:t>Ягодников Д.А., Арефьев К.Ю., Козичев В.В., Федотова К.В., Мелешко В.Ю.</w:t>
        </w:r>
        <w:r>
          <w:rPr>
            <w:rFonts w:cs="Times New Roman"/>
            <w:szCs w:val="28"/>
          </w:rPr>
          <w:t xml:space="preserve"> (Методические указания по выполнению курсового проекта «Технология производства и свойства твердых топлив») – М.: Изд-во МГТУ им. Н.Э. Баумана, 2017. – 72 с.: ил. </w:t>
        </w:r>
      </w:ins>
    </w:p>
    <w:p w14:paraId="65CD04AD" w14:textId="77777777" w:rsidR="0065490F" w:rsidRDefault="0065490F" w:rsidP="006E2749">
      <w:pPr>
        <w:ind w:firstLine="709"/>
        <w:rPr>
          <w:ins w:id="88" w:author="Александр Сергиенко" w:date="2019-06-01T13:20:00Z"/>
          <w:rFonts w:cs="Times New Roman"/>
          <w:szCs w:val="28"/>
        </w:rPr>
      </w:pPr>
      <w:ins w:id="89" w:author="Александр Сергиенко" w:date="2019-06-01T13:20:00Z">
        <w:r>
          <w:rPr>
            <w:rFonts w:cs="Times New Roman"/>
            <w:szCs w:val="28"/>
          </w:rPr>
          <w:t xml:space="preserve">2)  </w:t>
        </w:r>
        <w:r>
          <w:rPr>
            <w:rFonts w:cs="Times New Roman"/>
            <w:i/>
            <w:szCs w:val="28"/>
          </w:rPr>
          <w:t>Липанов А.М., Алиев А.В.</w:t>
        </w:r>
        <w:r>
          <w:rPr>
            <w:rFonts w:cs="Times New Roman"/>
            <w:szCs w:val="28"/>
          </w:rPr>
          <w:t xml:space="preserve"> Проектирование ракетных двигателей твердого топлива. М.: Машиностроение, 1995. 400 с.</w:t>
        </w:r>
      </w:ins>
    </w:p>
    <w:p w14:paraId="05394DDF" w14:textId="77777777" w:rsidR="0065490F" w:rsidRDefault="0065490F" w:rsidP="006E2749">
      <w:pPr>
        <w:ind w:firstLine="709"/>
        <w:rPr>
          <w:ins w:id="90" w:author="Александр Сергиенко" w:date="2019-06-01T13:20:00Z"/>
          <w:rFonts w:cs="Times New Roman"/>
          <w:szCs w:val="28"/>
        </w:rPr>
      </w:pPr>
      <w:ins w:id="91" w:author="Александр Сергиенко" w:date="2019-06-01T13:20:00Z">
        <w:r>
          <w:rPr>
            <w:rFonts w:cs="Times New Roman"/>
            <w:szCs w:val="28"/>
          </w:rPr>
          <w:t xml:space="preserve">3)  </w:t>
        </w:r>
        <w:r>
          <w:rPr>
            <w:rFonts w:cs="Times New Roman"/>
            <w:i/>
            <w:szCs w:val="28"/>
          </w:rPr>
          <w:t>Генералов М.Б.</w:t>
        </w:r>
        <w:r>
          <w:rPr>
            <w:rFonts w:cs="Times New Roman"/>
            <w:szCs w:val="28"/>
          </w:rPr>
          <w:t xml:space="preserve"> Основные процессы и аппараты технологии промышленных взрывчатых веществ: Учеб. Пособие для вузов. – М.: ИКЦ «Академкнига», 2004. - 397 с.: ил.</w:t>
        </w:r>
      </w:ins>
    </w:p>
    <w:p w14:paraId="026D2282" w14:textId="77777777" w:rsidR="0065490F" w:rsidRDefault="0065490F" w:rsidP="006E2749">
      <w:pPr>
        <w:ind w:firstLine="709"/>
        <w:rPr>
          <w:ins w:id="92" w:author="Александр Сергиенко" w:date="2019-06-01T13:20:00Z"/>
          <w:rFonts w:cs="Times New Roman"/>
          <w:szCs w:val="28"/>
        </w:rPr>
      </w:pPr>
      <w:ins w:id="93" w:author="Александр Сергиенко" w:date="2019-06-01T13:20:00Z">
        <w:r>
          <w:rPr>
            <w:rFonts w:cs="Times New Roman"/>
            <w:sz w:val="32"/>
            <w:szCs w:val="32"/>
          </w:rPr>
          <w:t>4)</w:t>
        </w:r>
        <w:r>
          <w:rPr>
            <w:rFonts w:cs="Times New Roman"/>
            <w:szCs w:val="28"/>
          </w:rPr>
          <w:t xml:space="preserve"> </w:t>
        </w:r>
        <w:r>
          <w:rPr>
            <w:rFonts w:cs="Times New Roman"/>
            <w:i/>
            <w:szCs w:val="28"/>
          </w:rPr>
          <w:t>Фахрутдинов И.Х., Котельников А.В</w:t>
        </w:r>
        <w:r>
          <w:rPr>
            <w:rFonts w:cs="Times New Roman"/>
            <w:szCs w:val="28"/>
          </w:rPr>
          <w:t>. Конструкция и проектирование ракетных двигателей твёрдого топлива: учебник для машиностроит. Вузов. М.: Машиностроение, 1987. 400 с.</w:t>
        </w:r>
      </w:ins>
    </w:p>
    <w:p w14:paraId="2FD17513" w14:textId="77777777" w:rsidR="0065490F" w:rsidRDefault="0065490F" w:rsidP="006E2749">
      <w:pPr>
        <w:ind w:firstLine="709"/>
        <w:rPr>
          <w:ins w:id="94" w:author="Александр Сергиенко" w:date="2019-06-01T13:20:00Z"/>
          <w:rFonts w:cs="Times New Roman"/>
          <w:szCs w:val="28"/>
        </w:rPr>
      </w:pPr>
      <w:ins w:id="95" w:author="Александр Сергиенко" w:date="2019-06-01T13:20:00Z">
        <w:r>
          <w:rPr>
            <w:rFonts w:cs="Times New Roman"/>
            <w:sz w:val="32"/>
            <w:szCs w:val="32"/>
          </w:rPr>
          <w:t xml:space="preserve">5) </w:t>
        </w:r>
        <w:r>
          <w:rPr>
            <w:rFonts w:cs="Times New Roman"/>
            <w:szCs w:val="28"/>
          </w:rPr>
          <w:t xml:space="preserve"> Конструкции ракетных двигателей на твёрдом топливе / Л.Н. Лавров, А.А. Болотов, В.И. Гапаненко [и др.]; под общ. ред. Л.Н. Лаврова. М.: Машиностроение, 1993. 215 с.</w:t>
        </w:r>
      </w:ins>
    </w:p>
    <w:p w14:paraId="118514F4" w14:textId="77777777" w:rsidR="0065490F" w:rsidRDefault="0065490F" w:rsidP="006E2749">
      <w:pPr>
        <w:ind w:firstLine="709"/>
        <w:rPr>
          <w:ins w:id="96" w:author="Александр Сергиенко" w:date="2019-06-01T13:20:00Z"/>
          <w:rFonts w:cs="Times New Roman"/>
          <w:szCs w:val="28"/>
        </w:rPr>
      </w:pPr>
      <w:bookmarkStart w:id="97" w:name="_Hlk10624173"/>
      <w:ins w:id="98" w:author="Александр Сергиенко" w:date="2019-06-01T13:20:00Z">
        <w:r>
          <w:rPr>
            <w:rFonts w:cs="Times New Roman"/>
            <w:szCs w:val="28"/>
          </w:rPr>
          <w:t xml:space="preserve">1)  </w:t>
        </w:r>
        <w:r>
          <w:rPr>
            <w:rFonts w:cs="Times New Roman"/>
            <w:i/>
            <w:szCs w:val="28"/>
          </w:rPr>
          <w:t>Ягодников Д.А., Арефьев К.Ю., Козичев В.В., Федотова К.В., Мелешко В.Ю.</w:t>
        </w:r>
        <w:r>
          <w:rPr>
            <w:rFonts w:cs="Times New Roman"/>
            <w:szCs w:val="28"/>
          </w:rPr>
          <w:t xml:space="preserve"> (Методические указания по выполнению курсового проекта «Технология производства и свойства твердых топлив») – М.: Изд-во МГТУ им. Н.Э. Баумана, 2017. – 72 с.: ил. </w:t>
        </w:r>
      </w:ins>
    </w:p>
    <w:p w14:paraId="39817DDA" w14:textId="77777777" w:rsidR="0065490F" w:rsidRDefault="0065490F" w:rsidP="006E2749">
      <w:pPr>
        <w:ind w:firstLine="709"/>
        <w:rPr>
          <w:ins w:id="99" w:author="Александр Сергиенко" w:date="2019-06-01T13:20:00Z"/>
          <w:rFonts w:cs="Times New Roman"/>
          <w:szCs w:val="28"/>
        </w:rPr>
      </w:pPr>
      <w:ins w:id="100" w:author="Александр Сергиенко" w:date="2019-06-01T13:20:00Z">
        <w:r>
          <w:rPr>
            <w:rFonts w:cs="Times New Roman"/>
            <w:szCs w:val="28"/>
          </w:rPr>
          <w:t xml:space="preserve">2)  </w:t>
        </w:r>
        <w:r>
          <w:rPr>
            <w:rFonts w:cs="Times New Roman"/>
            <w:i/>
            <w:szCs w:val="28"/>
          </w:rPr>
          <w:t>Липанов А.М., Алиев А.В.</w:t>
        </w:r>
        <w:r>
          <w:rPr>
            <w:rFonts w:cs="Times New Roman"/>
            <w:szCs w:val="28"/>
          </w:rPr>
          <w:t xml:space="preserve"> Проектирование ракетных двигателей твердого топлива. М.: Машиностроение, 1995. 400 с.</w:t>
        </w:r>
      </w:ins>
    </w:p>
    <w:p w14:paraId="37C5EA4A" w14:textId="77777777" w:rsidR="0065490F" w:rsidRDefault="0065490F" w:rsidP="006E2749">
      <w:pPr>
        <w:ind w:firstLine="709"/>
        <w:rPr>
          <w:ins w:id="101" w:author="Александр Сергиенко" w:date="2019-06-01T13:20:00Z"/>
          <w:rFonts w:cs="Times New Roman"/>
          <w:szCs w:val="28"/>
        </w:rPr>
      </w:pPr>
      <w:ins w:id="102" w:author="Александр Сергиенко" w:date="2019-06-01T13:20:00Z">
        <w:r>
          <w:rPr>
            <w:rFonts w:cs="Times New Roman"/>
            <w:szCs w:val="28"/>
          </w:rPr>
          <w:t xml:space="preserve">3)  </w:t>
        </w:r>
        <w:r>
          <w:rPr>
            <w:rFonts w:cs="Times New Roman"/>
            <w:i/>
            <w:szCs w:val="28"/>
          </w:rPr>
          <w:t>Генералов М.Б.</w:t>
        </w:r>
        <w:r>
          <w:rPr>
            <w:rFonts w:cs="Times New Roman"/>
            <w:szCs w:val="28"/>
          </w:rPr>
          <w:t xml:space="preserve"> Основные процессы и аппараты технологии промышленных взрывчатых веществ: Учеб. Пособие для вузов. – М.: ИКЦ «Академкнига», 2004. - 397 с.: ил.</w:t>
        </w:r>
      </w:ins>
    </w:p>
    <w:p w14:paraId="3EB9E768" w14:textId="77777777" w:rsidR="0065490F" w:rsidRDefault="0065490F" w:rsidP="006E2749">
      <w:pPr>
        <w:ind w:firstLine="709"/>
        <w:rPr>
          <w:ins w:id="103" w:author="Александр Сергиенко" w:date="2019-06-01T13:20:00Z"/>
          <w:rFonts w:cs="Times New Roman"/>
          <w:szCs w:val="28"/>
        </w:rPr>
      </w:pPr>
      <w:ins w:id="104" w:author="Александр Сергиенко" w:date="2019-06-01T13:20:00Z">
        <w:r>
          <w:rPr>
            <w:rFonts w:cs="Times New Roman"/>
            <w:sz w:val="32"/>
            <w:szCs w:val="32"/>
          </w:rPr>
          <w:t>4)</w:t>
        </w:r>
        <w:r>
          <w:rPr>
            <w:rFonts w:cs="Times New Roman"/>
            <w:szCs w:val="28"/>
          </w:rPr>
          <w:t xml:space="preserve"> </w:t>
        </w:r>
        <w:r>
          <w:rPr>
            <w:rFonts w:cs="Times New Roman"/>
            <w:i/>
            <w:szCs w:val="28"/>
          </w:rPr>
          <w:t>Фахрутдинов И.Х., Котельников А.В</w:t>
        </w:r>
        <w:r>
          <w:rPr>
            <w:rFonts w:cs="Times New Roman"/>
            <w:szCs w:val="28"/>
          </w:rPr>
          <w:t>. Конструкция и проектирование ракетных двигателей твёрдого топлива: учебник для машиностроит. Вузов. М.: Машиностроение, 1987. 400 с.</w:t>
        </w:r>
      </w:ins>
    </w:p>
    <w:p w14:paraId="7CEF6867" w14:textId="77777777" w:rsidR="0065490F" w:rsidRDefault="0065490F" w:rsidP="006E2749">
      <w:pPr>
        <w:ind w:firstLine="709"/>
        <w:rPr>
          <w:ins w:id="105" w:author="Александр Сергиенко" w:date="2019-06-01T13:20:00Z"/>
          <w:rFonts w:cs="Times New Roman"/>
          <w:szCs w:val="28"/>
        </w:rPr>
      </w:pPr>
      <w:ins w:id="106" w:author="Александр Сергиенко" w:date="2019-06-01T13:20:00Z">
        <w:r>
          <w:rPr>
            <w:rFonts w:cs="Times New Roman"/>
            <w:sz w:val="32"/>
            <w:szCs w:val="32"/>
          </w:rPr>
          <w:lastRenderedPageBreak/>
          <w:t xml:space="preserve">5) </w:t>
        </w:r>
        <w:r>
          <w:rPr>
            <w:rFonts w:cs="Times New Roman"/>
            <w:szCs w:val="28"/>
          </w:rPr>
          <w:t xml:space="preserve"> Конструкции ракетных двигателей на твёрдом топливе / Л.Н. Лавров, А.А. Болотов, В.И. Гапаненко [и др.]; под общ. ред. Л.Н. Лаврова. М.: Машиностроение, 1993. 215 с.</w:t>
        </w:r>
        <w:bookmarkEnd w:id="97"/>
      </w:ins>
    </w:p>
    <w:p w14:paraId="07853FA4" w14:textId="77777777" w:rsidR="00DD7152" w:rsidRPr="00DD7152" w:rsidRDefault="00DD7152" w:rsidP="006E2749">
      <w:pPr>
        <w:ind w:firstLine="709"/>
      </w:pPr>
    </w:p>
    <w:sectPr w:rsidR="00DD7152" w:rsidRPr="00DD7152" w:rsidSect="00B90C08">
      <w:footerReference w:type="default" r:id="rId4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FA5F" w14:textId="77777777" w:rsidR="008F3D36" w:rsidRDefault="008F3D36" w:rsidP="001055AC">
      <w:pPr>
        <w:spacing w:line="240" w:lineRule="auto"/>
      </w:pPr>
      <w:r>
        <w:separator/>
      </w:r>
    </w:p>
    <w:p w14:paraId="4DA3C0DD" w14:textId="77777777" w:rsidR="008F3D36" w:rsidRDefault="008F3D36"/>
    <w:p w14:paraId="1E2ABA86" w14:textId="77777777" w:rsidR="008F3D36" w:rsidRDefault="008F3D36"/>
  </w:endnote>
  <w:endnote w:type="continuationSeparator" w:id="0">
    <w:p w14:paraId="57FBFA80" w14:textId="77777777" w:rsidR="008F3D36" w:rsidRDefault="008F3D36" w:rsidP="001055AC">
      <w:pPr>
        <w:spacing w:line="240" w:lineRule="auto"/>
      </w:pPr>
      <w:r>
        <w:continuationSeparator/>
      </w:r>
    </w:p>
    <w:p w14:paraId="78C5DAB6" w14:textId="77777777" w:rsidR="008F3D36" w:rsidRDefault="008F3D36"/>
    <w:p w14:paraId="59646CA1" w14:textId="77777777" w:rsidR="008F3D36" w:rsidRDefault="008F3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5172022"/>
      <w:docPartObj>
        <w:docPartGallery w:val="Page Numbers (Bottom of Page)"/>
        <w:docPartUnique/>
      </w:docPartObj>
    </w:sdtPr>
    <w:sdtEndPr/>
    <w:sdtContent>
      <w:p w14:paraId="5DA29A41" w14:textId="77777777" w:rsidR="00482341" w:rsidRDefault="0048234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48B7A" w14:textId="77777777" w:rsidR="00482341" w:rsidRDefault="00482341">
    <w:pPr>
      <w:pStyle w:val="af"/>
    </w:pPr>
  </w:p>
  <w:p w14:paraId="43679552" w14:textId="77777777" w:rsidR="00482341" w:rsidRDefault="00482341"/>
  <w:p w14:paraId="77D847FF" w14:textId="77777777" w:rsidR="00482341" w:rsidRDefault="00482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AF7D" w14:textId="77777777" w:rsidR="008F3D36" w:rsidRDefault="008F3D36" w:rsidP="001055AC">
      <w:pPr>
        <w:spacing w:line="240" w:lineRule="auto"/>
      </w:pPr>
      <w:r>
        <w:separator/>
      </w:r>
    </w:p>
    <w:p w14:paraId="122C5A87" w14:textId="77777777" w:rsidR="008F3D36" w:rsidRDefault="008F3D36"/>
    <w:p w14:paraId="4A99BA4B" w14:textId="77777777" w:rsidR="008F3D36" w:rsidRDefault="008F3D36"/>
  </w:footnote>
  <w:footnote w:type="continuationSeparator" w:id="0">
    <w:p w14:paraId="5ECF10B0" w14:textId="77777777" w:rsidR="008F3D36" w:rsidRDefault="008F3D36" w:rsidP="001055AC">
      <w:pPr>
        <w:spacing w:line="240" w:lineRule="auto"/>
      </w:pPr>
      <w:r>
        <w:continuationSeparator/>
      </w:r>
    </w:p>
    <w:p w14:paraId="48C00BF3" w14:textId="77777777" w:rsidR="008F3D36" w:rsidRDefault="008F3D36"/>
    <w:p w14:paraId="0A974538" w14:textId="77777777" w:rsidR="008F3D36" w:rsidRDefault="008F3D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7AF"/>
    <w:multiLevelType w:val="hybridMultilevel"/>
    <w:tmpl w:val="8A6496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872B9"/>
    <w:multiLevelType w:val="multilevel"/>
    <w:tmpl w:val="9E5809F4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A004365"/>
    <w:multiLevelType w:val="hybridMultilevel"/>
    <w:tmpl w:val="87E24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6A64"/>
    <w:multiLevelType w:val="hybridMultilevel"/>
    <w:tmpl w:val="170E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83CEA"/>
    <w:multiLevelType w:val="hybridMultilevel"/>
    <w:tmpl w:val="4A8C5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6CB"/>
    <w:multiLevelType w:val="hybridMultilevel"/>
    <w:tmpl w:val="C2860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9D5"/>
    <w:multiLevelType w:val="hybridMultilevel"/>
    <w:tmpl w:val="A63CB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51658"/>
    <w:multiLevelType w:val="hybridMultilevel"/>
    <w:tmpl w:val="D5022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F149A"/>
    <w:multiLevelType w:val="hybridMultilevel"/>
    <w:tmpl w:val="C82AA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5114"/>
    <w:multiLevelType w:val="hybridMultilevel"/>
    <w:tmpl w:val="6330B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896"/>
    <w:multiLevelType w:val="hybridMultilevel"/>
    <w:tmpl w:val="CA0020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8E6D2E"/>
    <w:multiLevelType w:val="hybridMultilevel"/>
    <w:tmpl w:val="B08A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45A9"/>
    <w:multiLevelType w:val="hybridMultilevel"/>
    <w:tmpl w:val="1E482BE4"/>
    <w:lvl w:ilvl="0" w:tplc="520CE6DE">
      <w:start w:val="1"/>
      <w:numFmt w:val="decimal"/>
      <w:lvlText w:val="%1)"/>
      <w:lvlJc w:val="left"/>
      <w:pPr>
        <w:ind w:left="1068" w:hanging="360"/>
      </w:pPr>
      <w:rPr>
        <w:rFonts w:eastAsiaTheme="minorHAnsi"/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F9390C"/>
    <w:multiLevelType w:val="hybridMultilevel"/>
    <w:tmpl w:val="92984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80DB2"/>
    <w:multiLevelType w:val="hybridMultilevel"/>
    <w:tmpl w:val="2AE8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E3F99"/>
    <w:multiLevelType w:val="hybridMultilevel"/>
    <w:tmpl w:val="28827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C43D3"/>
    <w:multiLevelType w:val="multilevel"/>
    <w:tmpl w:val="81202298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C6D3A3E"/>
    <w:multiLevelType w:val="hybridMultilevel"/>
    <w:tmpl w:val="B68455D2"/>
    <w:lvl w:ilvl="0" w:tplc="B58E77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E0172F"/>
    <w:multiLevelType w:val="hybridMultilevel"/>
    <w:tmpl w:val="1F962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8343C"/>
    <w:multiLevelType w:val="hybridMultilevel"/>
    <w:tmpl w:val="866C6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36F14"/>
    <w:multiLevelType w:val="hybridMultilevel"/>
    <w:tmpl w:val="60201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3579"/>
    <w:multiLevelType w:val="hybridMultilevel"/>
    <w:tmpl w:val="6BF2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D79FF"/>
    <w:multiLevelType w:val="hybridMultilevel"/>
    <w:tmpl w:val="81E2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16D2"/>
    <w:multiLevelType w:val="hybridMultilevel"/>
    <w:tmpl w:val="1AC45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A628F"/>
    <w:multiLevelType w:val="hybridMultilevel"/>
    <w:tmpl w:val="C13A5282"/>
    <w:lvl w:ilvl="0" w:tplc="1A0A6D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135B05"/>
    <w:multiLevelType w:val="hybridMultilevel"/>
    <w:tmpl w:val="2B82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6"/>
  </w:num>
  <w:num w:numId="4">
    <w:abstractNumId w:val="10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5"/>
  </w:num>
  <w:num w:numId="13">
    <w:abstractNumId w:val="3"/>
  </w:num>
  <w:num w:numId="14">
    <w:abstractNumId w:val="0"/>
  </w:num>
  <w:num w:numId="15">
    <w:abstractNumId w:val="18"/>
  </w:num>
  <w:num w:numId="16">
    <w:abstractNumId w:val="21"/>
  </w:num>
  <w:num w:numId="17">
    <w:abstractNumId w:val="4"/>
  </w:num>
  <w:num w:numId="18">
    <w:abstractNumId w:val="19"/>
  </w:num>
  <w:num w:numId="19">
    <w:abstractNumId w:val="13"/>
  </w:num>
  <w:num w:numId="20">
    <w:abstractNumId w:val="1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8"/>
  </w:num>
  <w:num w:numId="25">
    <w:abstractNumId w:val="6"/>
  </w:num>
  <w:num w:numId="26">
    <w:abstractNumId w:val="14"/>
  </w:num>
  <w:num w:numId="27">
    <w:abstractNumId w:val="7"/>
  </w:num>
  <w:num w:numId="28">
    <w:abstractNumId w:val="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AC"/>
    <w:rsid w:val="00003503"/>
    <w:rsid w:val="00003AE0"/>
    <w:rsid w:val="0001268B"/>
    <w:rsid w:val="00014C2A"/>
    <w:rsid w:val="00016732"/>
    <w:rsid w:val="000208A4"/>
    <w:rsid w:val="0003523D"/>
    <w:rsid w:val="00043CE7"/>
    <w:rsid w:val="00045625"/>
    <w:rsid w:val="0004592F"/>
    <w:rsid w:val="00052C0E"/>
    <w:rsid w:val="00060294"/>
    <w:rsid w:val="00073BDB"/>
    <w:rsid w:val="00085D0B"/>
    <w:rsid w:val="000972E8"/>
    <w:rsid w:val="000A68A0"/>
    <w:rsid w:val="000B05A6"/>
    <w:rsid w:val="000B4430"/>
    <w:rsid w:val="000C6042"/>
    <w:rsid w:val="000C6DB7"/>
    <w:rsid w:val="000E32BC"/>
    <w:rsid w:val="000F4E31"/>
    <w:rsid w:val="001054A9"/>
    <w:rsid w:val="001055AC"/>
    <w:rsid w:val="00107C99"/>
    <w:rsid w:val="00114B97"/>
    <w:rsid w:val="0011577A"/>
    <w:rsid w:val="00116571"/>
    <w:rsid w:val="001254EC"/>
    <w:rsid w:val="00126815"/>
    <w:rsid w:val="00134262"/>
    <w:rsid w:val="00145DAA"/>
    <w:rsid w:val="00146042"/>
    <w:rsid w:val="00146073"/>
    <w:rsid w:val="001664A3"/>
    <w:rsid w:val="00171DE5"/>
    <w:rsid w:val="001741FC"/>
    <w:rsid w:val="00175998"/>
    <w:rsid w:val="00184905"/>
    <w:rsid w:val="00184A10"/>
    <w:rsid w:val="001915C2"/>
    <w:rsid w:val="001A2DA0"/>
    <w:rsid w:val="001B7602"/>
    <w:rsid w:val="001C0099"/>
    <w:rsid w:val="001C023B"/>
    <w:rsid w:val="001C14CD"/>
    <w:rsid w:val="001C2FAF"/>
    <w:rsid w:val="001C6137"/>
    <w:rsid w:val="001D7013"/>
    <w:rsid w:val="001E4E6C"/>
    <w:rsid w:val="001E79F2"/>
    <w:rsid w:val="00201ED9"/>
    <w:rsid w:val="00210DE9"/>
    <w:rsid w:val="00213813"/>
    <w:rsid w:val="00214216"/>
    <w:rsid w:val="00217D57"/>
    <w:rsid w:val="002350BD"/>
    <w:rsid w:val="00237A53"/>
    <w:rsid w:val="00256354"/>
    <w:rsid w:val="00256F6B"/>
    <w:rsid w:val="0026460B"/>
    <w:rsid w:val="00264B68"/>
    <w:rsid w:val="00267F6B"/>
    <w:rsid w:val="002764EA"/>
    <w:rsid w:val="0028353D"/>
    <w:rsid w:val="0028774D"/>
    <w:rsid w:val="002A2CBC"/>
    <w:rsid w:val="002A7838"/>
    <w:rsid w:val="002C007B"/>
    <w:rsid w:val="002C1732"/>
    <w:rsid w:val="002C1ECA"/>
    <w:rsid w:val="002C4CBF"/>
    <w:rsid w:val="002C6988"/>
    <w:rsid w:val="002D194A"/>
    <w:rsid w:val="002D2D5B"/>
    <w:rsid w:val="002D2D64"/>
    <w:rsid w:val="002D6133"/>
    <w:rsid w:val="002E2901"/>
    <w:rsid w:val="003010FB"/>
    <w:rsid w:val="00312EFC"/>
    <w:rsid w:val="0032079E"/>
    <w:rsid w:val="003220A1"/>
    <w:rsid w:val="00333EF0"/>
    <w:rsid w:val="0033582F"/>
    <w:rsid w:val="00335F04"/>
    <w:rsid w:val="00353B61"/>
    <w:rsid w:val="00356314"/>
    <w:rsid w:val="00361F9C"/>
    <w:rsid w:val="00363FEE"/>
    <w:rsid w:val="00365244"/>
    <w:rsid w:val="00370137"/>
    <w:rsid w:val="003732BC"/>
    <w:rsid w:val="00373991"/>
    <w:rsid w:val="003772E0"/>
    <w:rsid w:val="0038060F"/>
    <w:rsid w:val="00390169"/>
    <w:rsid w:val="00394418"/>
    <w:rsid w:val="003A2796"/>
    <w:rsid w:val="003A2F47"/>
    <w:rsid w:val="003A6123"/>
    <w:rsid w:val="003B0CB1"/>
    <w:rsid w:val="003B27C6"/>
    <w:rsid w:val="003C43EC"/>
    <w:rsid w:val="003C4E4F"/>
    <w:rsid w:val="003C571C"/>
    <w:rsid w:val="003C7AF7"/>
    <w:rsid w:val="003D1BD7"/>
    <w:rsid w:val="003D54BF"/>
    <w:rsid w:val="003E3923"/>
    <w:rsid w:val="003E5B5C"/>
    <w:rsid w:val="003F10E1"/>
    <w:rsid w:val="003F4466"/>
    <w:rsid w:val="00400F9F"/>
    <w:rsid w:val="00401BE1"/>
    <w:rsid w:val="0040373F"/>
    <w:rsid w:val="00407414"/>
    <w:rsid w:val="00420D30"/>
    <w:rsid w:val="0042151C"/>
    <w:rsid w:val="00423DDA"/>
    <w:rsid w:val="004350C1"/>
    <w:rsid w:val="00436008"/>
    <w:rsid w:val="00442D84"/>
    <w:rsid w:val="004656D4"/>
    <w:rsid w:val="00482341"/>
    <w:rsid w:val="00484282"/>
    <w:rsid w:val="00491D56"/>
    <w:rsid w:val="00495A03"/>
    <w:rsid w:val="004B437F"/>
    <w:rsid w:val="004B7ADA"/>
    <w:rsid w:val="004C35A1"/>
    <w:rsid w:val="004C45C9"/>
    <w:rsid w:val="004D5104"/>
    <w:rsid w:val="004E256F"/>
    <w:rsid w:val="004E3961"/>
    <w:rsid w:val="00540717"/>
    <w:rsid w:val="00554A3F"/>
    <w:rsid w:val="0056513B"/>
    <w:rsid w:val="00570133"/>
    <w:rsid w:val="00572058"/>
    <w:rsid w:val="0057512D"/>
    <w:rsid w:val="005764FF"/>
    <w:rsid w:val="00580618"/>
    <w:rsid w:val="005940BD"/>
    <w:rsid w:val="005B07BE"/>
    <w:rsid w:val="005B4CD7"/>
    <w:rsid w:val="005B7C55"/>
    <w:rsid w:val="005C14EE"/>
    <w:rsid w:val="005C399C"/>
    <w:rsid w:val="005E7823"/>
    <w:rsid w:val="00601D70"/>
    <w:rsid w:val="00612233"/>
    <w:rsid w:val="00612F42"/>
    <w:rsid w:val="00613138"/>
    <w:rsid w:val="00613E9B"/>
    <w:rsid w:val="00620581"/>
    <w:rsid w:val="006215AB"/>
    <w:rsid w:val="00621B82"/>
    <w:rsid w:val="006365CB"/>
    <w:rsid w:val="00636916"/>
    <w:rsid w:val="0064049D"/>
    <w:rsid w:val="00645D6C"/>
    <w:rsid w:val="00646EE0"/>
    <w:rsid w:val="0065490F"/>
    <w:rsid w:val="006558AF"/>
    <w:rsid w:val="00657ADC"/>
    <w:rsid w:val="00657ECA"/>
    <w:rsid w:val="00662087"/>
    <w:rsid w:val="00663E49"/>
    <w:rsid w:val="00667330"/>
    <w:rsid w:val="0067039D"/>
    <w:rsid w:val="00670D42"/>
    <w:rsid w:val="0067179D"/>
    <w:rsid w:val="00673043"/>
    <w:rsid w:val="00673A7D"/>
    <w:rsid w:val="00675DF6"/>
    <w:rsid w:val="00694C2A"/>
    <w:rsid w:val="00694F42"/>
    <w:rsid w:val="006A1ED0"/>
    <w:rsid w:val="006A3F4A"/>
    <w:rsid w:val="006A762D"/>
    <w:rsid w:val="006B14B6"/>
    <w:rsid w:val="006B24FD"/>
    <w:rsid w:val="006B330E"/>
    <w:rsid w:val="006B5521"/>
    <w:rsid w:val="006D619A"/>
    <w:rsid w:val="006D7A62"/>
    <w:rsid w:val="006E2749"/>
    <w:rsid w:val="006E6EE4"/>
    <w:rsid w:val="00702B88"/>
    <w:rsid w:val="007074BC"/>
    <w:rsid w:val="007132ED"/>
    <w:rsid w:val="00714E0B"/>
    <w:rsid w:val="0071556D"/>
    <w:rsid w:val="0071673F"/>
    <w:rsid w:val="007214FD"/>
    <w:rsid w:val="007217F1"/>
    <w:rsid w:val="00742665"/>
    <w:rsid w:val="00746DC4"/>
    <w:rsid w:val="007512D7"/>
    <w:rsid w:val="007535E0"/>
    <w:rsid w:val="00790C0B"/>
    <w:rsid w:val="00793BA8"/>
    <w:rsid w:val="00794289"/>
    <w:rsid w:val="00795C89"/>
    <w:rsid w:val="007B5601"/>
    <w:rsid w:val="007C6874"/>
    <w:rsid w:val="007D1584"/>
    <w:rsid w:val="007E1691"/>
    <w:rsid w:val="007F2D65"/>
    <w:rsid w:val="007F4D4A"/>
    <w:rsid w:val="00803568"/>
    <w:rsid w:val="0080555E"/>
    <w:rsid w:val="00820B72"/>
    <w:rsid w:val="00824D72"/>
    <w:rsid w:val="00830857"/>
    <w:rsid w:val="0083330E"/>
    <w:rsid w:val="00852CB9"/>
    <w:rsid w:val="008610A4"/>
    <w:rsid w:val="008627BA"/>
    <w:rsid w:val="00865F83"/>
    <w:rsid w:val="00871103"/>
    <w:rsid w:val="0087294C"/>
    <w:rsid w:val="0087460C"/>
    <w:rsid w:val="008929E6"/>
    <w:rsid w:val="008B0432"/>
    <w:rsid w:val="008B3994"/>
    <w:rsid w:val="008B7C56"/>
    <w:rsid w:val="008C3753"/>
    <w:rsid w:val="008E3927"/>
    <w:rsid w:val="008F051C"/>
    <w:rsid w:val="008F3D36"/>
    <w:rsid w:val="008F6989"/>
    <w:rsid w:val="008F6C07"/>
    <w:rsid w:val="0090326B"/>
    <w:rsid w:val="009158D1"/>
    <w:rsid w:val="00936728"/>
    <w:rsid w:val="00942AE7"/>
    <w:rsid w:val="0095161B"/>
    <w:rsid w:val="00956671"/>
    <w:rsid w:val="009616C9"/>
    <w:rsid w:val="009674E7"/>
    <w:rsid w:val="009678C8"/>
    <w:rsid w:val="009706F3"/>
    <w:rsid w:val="00984AC2"/>
    <w:rsid w:val="009876B0"/>
    <w:rsid w:val="009A118F"/>
    <w:rsid w:val="009A634C"/>
    <w:rsid w:val="009B1EBF"/>
    <w:rsid w:val="009B3AD0"/>
    <w:rsid w:val="009B4E17"/>
    <w:rsid w:val="009D1A65"/>
    <w:rsid w:val="009D21E0"/>
    <w:rsid w:val="009D2993"/>
    <w:rsid w:val="009D3CBE"/>
    <w:rsid w:val="00A236CE"/>
    <w:rsid w:val="00A31D8B"/>
    <w:rsid w:val="00A370E3"/>
    <w:rsid w:val="00A46E30"/>
    <w:rsid w:val="00A56411"/>
    <w:rsid w:val="00A608DF"/>
    <w:rsid w:val="00A720C4"/>
    <w:rsid w:val="00A74A57"/>
    <w:rsid w:val="00A753CD"/>
    <w:rsid w:val="00A80EF1"/>
    <w:rsid w:val="00A83C88"/>
    <w:rsid w:val="00AA1561"/>
    <w:rsid w:val="00AA4352"/>
    <w:rsid w:val="00AB0606"/>
    <w:rsid w:val="00AB1730"/>
    <w:rsid w:val="00AB549E"/>
    <w:rsid w:val="00AB59A4"/>
    <w:rsid w:val="00AB5A21"/>
    <w:rsid w:val="00AE33CA"/>
    <w:rsid w:val="00B019D1"/>
    <w:rsid w:val="00B11B86"/>
    <w:rsid w:val="00B12C3D"/>
    <w:rsid w:val="00B16EE2"/>
    <w:rsid w:val="00B20D9C"/>
    <w:rsid w:val="00B27EF2"/>
    <w:rsid w:val="00B351FA"/>
    <w:rsid w:val="00B43B8A"/>
    <w:rsid w:val="00B54D00"/>
    <w:rsid w:val="00B5557A"/>
    <w:rsid w:val="00B6579A"/>
    <w:rsid w:val="00B74590"/>
    <w:rsid w:val="00B87133"/>
    <w:rsid w:val="00B90C08"/>
    <w:rsid w:val="00B96736"/>
    <w:rsid w:val="00BB0188"/>
    <w:rsid w:val="00BB239A"/>
    <w:rsid w:val="00BB3413"/>
    <w:rsid w:val="00BC06E9"/>
    <w:rsid w:val="00BD225E"/>
    <w:rsid w:val="00BD64EF"/>
    <w:rsid w:val="00BF10B7"/>
    <w:rsid w:val="00BF2DE3"/>
    <w:rsid w:val="00BF61FB"/>
    <w:rsid w:val="00C03460"/>
    <w:rsid w:val="00C0606F"/>
    <w:rsid w:val="00C12646"/>
    <w:rsid w:val="00C13BE3"/>
    <w:rsid w:val="00C20438"/>
    <w:rsid w:val="00C20454"/>
    <w:rsid w:val="00C3189C"/>
    <w:rsid w:val="00C32F0F"/>
    <w:rsid w:val="00C33368"/>
    <w:rsid w:val="00C444AC"/>
    <w:rsid w:val="00C637AE"/>
    <w:rsid w:val="00C669CF"/>
    <w:rsid w:val="00C744FE"/>
    <w:rsid w:val="00C74A59"/>
    <w:rsid w:val="00C7704D"/>
    <w:rsid w:val="00C854A5"/>
    <w:rsid w:val="00C92426"/>
    <w:rsid w:val="00CA03DE"/>
    <w:rsid w:val="00CA153B"/>
    <w:rsid w:val="00CA5FF9"/>
    <w:rsid w:val="00CA73B0"/>
    <w:rsid w:val="00CC06DD"/>
    <w:rsid w:val="00CE25C2"/>
    <w:rsid w:val="00CF2207"/>
    <w:rsid w:val="00CF3098"/>
    <w:rsid w:val="00D04AE2"/>
    <w:rsid w:val="00D05AD5"/>
    <w:rsid w:val="00D1179F"/>
    <w:rsid w:val="00D1240C"/>
    <w:rsid w:val="00D134E1"/>
    <w:rsid w:val="00D135F9"/>
    <w:rsid w:val="00D167F1"/>
    <w:rsid w:val="00D2751C"/>
    <w:rsid w:val="00D31E5B"/>
    <w:rsid w:val="00D364C1"/>
    <w:rsid w:val="00D471A6"/>
    <w:rsid w:val="00D47B61"/>
    <w:rsid w:val="00D55B3C"/>
    <w:rsid w:val="00D60007"/>
    <w:rsid w:val="00D64D7A"/>
    <w:rsid w:val="00D730DA"/>
    <w:rsid w:val="00D76C70"/>
    <w:rsid w:val="00D7785A"/>
    <w:rsid w:val="00D8174E"/>
    <w:rsid w:val="00D8202A"/>
    <w:rsid w:val="00D84A8A"/>
    <w:rsid w:val="00D911FA"/>
    <w:rsid w:val="00DA6C72"/>
    <w:rsid w:val="00DB42E5"/>
    <w:rsid w:val="00DB4C7E"/>
    <w:rsid w:val="00DC0B5C"/>
    <w:rsid w:val="00DD6167"/>
    <w:rsid w:val="00DD679F"/>
    <w:rsid w:val="00DD6E9F"/>
    <w:rsid w:val="00DD7152"/>
    <w:rsid w:val="00DE0C44"/>
    <w:rsid w:val="00DE3839"/>
    <w:rsid w:val="00DE4FC5"/>
    <w:rsid w:val="00DF3265"/>
    <w:rsid w:val="00E2488D"/>
    <w:rsid w:val="00E34F32"/>
    <w:rsid w:val="00E35FBD"/>
    <w:rsid w:val="00E44837"/>
    <w:rsid w:val="00E55496"/>
    <w:rsid w:val="00E55F3E"/>
    <w:rsid w:val="00E56888"/>
    <w:rsid w:val="00E62A41"/>
    <w:rsid w:val="00E72242"/>
    <w:rsid w:val="00E77B97"/>
    <w:rsid w:val="00E90F93"/>
    <w:rsid w:val="00E94A1B"/>
    <w:rsid w:val="00EA2194"/>
    <w:rsid w:val="00EA59CB"/>
    <w:rsid w:val="00EA704A"/>
    <w:rsid w:val="00EA78C1"/>
    <w:rsid w:val="00EB4F32"/>
    <w:rsid w:val="00ED06EE"/>
    <w:rsid w:val="00ED1902"/>
    <w:rsid w:val="00ED4229"/>
    <w:rsid w:val="00ED783F"/>
    <w:rsid w:val="00ED79CB"/>
    <w:rsid w:val="00ED7A64"/>
    <w:rsid w:val="00ED7CDC"/>
    <w:rsid w:val="00EF370B"/>
    <w:rsid w:val="00EF5F06"/>
    <w:rsid w:val="00EF6B8D"/>
    <w:rsid w:val="00F02565"/>
    <w:rsid w:val="00F0459B"/>
    <w:rsid w:val="00F07580"/>
    <w:rsid w:val="00F23B6E"/>
    <w:rsid w:val="00F240A2"/>
    <w:rsid w:val="00F31BD0"/>
    <w:rsid w:val="00F3635F"/>
    <w:rsid w:val="00F434FD"/>
    <w:rsid w:val="00F4352A"/>
    <w:rsid w:val="00F55E19"/>
    <w:rsid w:val="00F8011D"/>
    <w:rsid w:val="00F85855"/>
    <w:rsid w:val="00F90D7C"/>
    <w:rsid w:val="00F9107F"/>
    <w:rsid w:val="00FA3EA0"/>
    <w:rsid w:val="00FA642E"/>
    <w:rsid w:val="00FB1EEC"/>
    <w:rsid w:val="00FB5D6D"/>
    <w:rsid w:val="00FB641F"/>
    <w:rsid w:val="00FB68BB"/>
    <w:rsid w:val="00FB71EC"/>
    <w:rsid w:val="00FE3789"/>
    <w:rsid w:val="00FF0E1A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DAD"/>
  <w15:chartTrackingRefBased/>
  <w15:docId w15:val="{BF83E770-341B-4C5B-85BD-13280F3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1055AC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217F1"/>
    <w:pPr>
      <w:numPr>
        <w:numId w:val="2"/>
      </w:numPr>
      <w:tabs>
        <w:tab w:val="right" w:leader="dot" w:pos="9345"/>
      </w:tabs>
      <w:spacing w:before="120" w:after="120" w:line="240" w:lineRule="auto"/>
      <w:ind w:left="1066" w:hanging="357"/>
      <w:outlineLvl w:val="0"/>
    </w:pPr>
    <w:rPr>
      <w:rFonts w:eastAsia="Times New Roman"/>
      <w:b/>
      <w:noProof/>
      <w:color w:val="000000" w:themeColor="text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5DAA"/>
    <w:pPr>
      <w:keepNext/>
      <w:keepLines/>
      <w:spacing w:before="160" w:after="120" w:line="24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043"/>
    <w:pPr>
      <w:keepNext/>
      <w:keepLines/>
      <w:spacing w:before="40" w:line="240" w:lineRule="auto"/>
      <w:ind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5D6D"/>
    <w:pPr>
      <w:keepNext/>
      <w:keepLines/>
      <w:spacing w:before="40" w:line="240" w:lineRule="auto"/>
      <w:ind w:left="708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7F1"/>
    <w:rPr>
      <w:rFonts w:ascii="Times New Roman" w:eastAsia="Times New Roman" w:hAnsi="Times New Roman"/>
      <w:b/>
      <w:noProof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5DA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1055A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055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5AC"/>
    <w:pPr>
      <w:spacing w:after="100"/>
      <w:ind w:left="240"/>
    </w:pPr>
  </w:style>
  <w:style w:type="paragraph" w:styleId="a4">
    <w:name w:val="footnote text"/>
    <w:basedOn w:val="a"/>
    <w:link w:val="a5"/>
    <w:semiHidden/>
    <w:unhideWhenUsed/>
    <w:rsid w:val="001055AC"/>
    <w:pPr>
      <w:spacing w:line="240" w:lineRule="auto"/>
      <w:jc w:val="left"/>
    </w:pPr>
    <w:rPr>
      <w:rFonts w:eastAsia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105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1055A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1055AC"/>
    <w:pPr>
      <w:spacing w:line="256" w:lineRule="auto"/>
      <w:jc w:val="left"/>
      <w:outlineLvl w:val="9"/>
    </w:pPr>
    <w:rPr>
      <w:sz w:val="32"/>
    </w:rPr>
  </w:style>
  <w:style w:type="character" w:styleId="a8">
    <w:name w:val="footnote reference"/>
    <w:basedOn w:val="a0"/>
    <w:semiHidden/>
    <w:unhideWhenUsed/>
    <w:rsid w:val="001055AC"/>
    <w:rPr>
      <w:vertAlign w:val="superscript"/>
    </w:rPr>
  </w:style>
  <w:style w:type="table" w:styleId="a9">
    <w:name w:val="Table Grid"/>
    <w:basedOn w:val="a1"/>
    <w:uiPriority w:val="39"/>
    <w:rsid w:val="001055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055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5A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304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5D6D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608DF"/>
    <w:pPr>
      <w:spacing w:after="100"/>
      <w:ind w:left="560"/>
    </w:pPr>
  </w:style>
  <w:style w:type="paragraph" w:styleId="ac">
    <w:name w:val="caption"/>
    <w:basedOn w:val="a"/>
    <w:next w:val="a"/>
    <w:uiPriority w:val="35"/>
    <w:unhideWhenUsed/>
    <w:qFormat/>
    <w:rsid w:val="008E3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0C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0C08"/>
    <w:rPr>
      <w:rFonts w:ascii="Times New Roman" w:eastAsiaTheme="minorEastAsia" w:hAnsi="Times New Roman"/>
      <w:sz w:val="28"/>
      <w:lang w:eastAsia="ru-RU"/>
    </w:rPr>
  </w:style>
  <w:style w:type="paragraph" w:styleId="af">
    <w:name w:val="footer"/>
    <w:basedOn w:val="a"/>
    <w:link w:val="af0"/>
    <w:uiPriority w:val="99"/>
    <w:unhideWhenUsed/>
    <w:rsid w:val="00B90C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0C08"/>
    <w:rPr>
      <w:rFonts w:ascii="Times New Roman" w:eastAsiaTheme="minorEastAsia" w:hAnsi="Times New Roman"/>
      <w:sz w:val="28"/>
      <w:lang w:eastAsia="ru-RU"/>
    </w:rPr>
  </w:style>
  <w:style w:type="character" w:customStyle="1" w:styleId="af1">
    <w:name w:val="ГОСТ обычный Знак"/>
    <w:basedOn w:val="a0"/>
    <w:link w:val="af2"/>
    <w:locked/>
    <w:rsid w:val="008627BA"/>
    <w:rPr>
      <w:rFonts w:ascii="Times New Roman" w:hAnsi="Times New Roman" w:cs="Times New Roman"/>
      <w:sz w:val="28"/>
      <w:szCs w:val="28"/>
    </w:rPr>
  </w:style>
  <w:style w:type="paragraph" w:customStyle="1" w:styleId="af2">
    <w:name w:val="ГОСТ обычный"/>
    <w:basedOn w:val="a"/>
    <w:link w:val="af1"/>
    <w:rsid w:val="008627BA"/>
    <w:pPr>
      <w:spacing w:before="120" w:after="120"/>
    </w:pPr>
    <w:rPr>
      <w:rFonts w:eastAsiaTheme="minorHAnsi" w:cs="Times New Roman"/>
      <w:szCs w:val="28"/>
      <w:lang w:eastAsia="en-US"/>
    </w:rPr>
  </w:style>
  <w:style w:type="paragraph" w:styleId="af3">
    <w:name w:val="No Spacing"/>
    <w:uiPriority w:val="1"/>
    <w:qFormat/>
    <w:rsid w:val="00145DA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styleId="af4">
    <w:name w:val="Placeholder Text"/>
    <w:basedOn w:val="a0"/>
    <w:uiPriority w:val="99"/>
    <w:semiHidden/>
    <w:rsid w:val="00AB5A21"/>
    <w:rPr>
      <w:color w:val="808080"/>
    </w:rPr>
  </w:style>
  <w:style w:type="paragraph" w:customStyle="1" w:styleId="12">
    <w:name w:val="Текст1"/>
    <w:basedOn w:val="a"/>
    <w:autoRedefine/>
    <w:rsid w:val="008610A4"/>
    <w:pPr>
      <w:widowControl w:val="0"/>
      <w:tabs>
        <w:tab w:val="left" w:pos="0"/>
      </w:tabs>
      <w:ind w:firstLine="709"/>
    </w:pPr>
    <w:rPr>
      <w:rFonts w:eastAsia="Times New Roman" w:cs="Times New Roman"/>
      <w:szCs w:val="20"/>
    </w:rPr>
  </w:style>
  <w:style w:type="paragraph" w:customStyle="1" w:styleId="af5">
    <w:name w:val="Текст проекта"/>
    <w:basedOn w:val="a"/>
    <w:qFormat/>
    <w:rsid w:val="0033582F"/>
    <w:pPr>
      <w:spacing w:after="200"/>
      <w:ind w:firstLine="709"/>
      <w:contextualSpacing/>
    </w:pPr>
    <w:rPr>
      <w:rFonts w:eastAsiaTheme="minorHAnsi"/>
      <w:lang w:eastAsia="en-US" w:bidi="en-US"/>
    </w:rPr>
  </w:style>
  <w:style w:type="paragraph" w:styleId="af6">
    <w:name w:val="Plain Text"/>
    <w:basedOn w:val="a"/>
    <w:link w:val="af7"/>
    <w:uiPriority w:val="99"/>
    <w:unhideWhenUsed/>
    <w:rsid w:val="006A1ED0"/>
    <w:pPr>
      <w:spacing w:line="240" w:lineRule="auto"/>
      <w:jc w:val="left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7">
    <w:name w:val="Текст Знак"/>
    <w:basedOn w:val="a0"/>
    <w:link w:val="af6"/>
    <w:uiPriority w:val="99"/>
    <w:rsid w:val="006A1ED0"/>
    <w:rPr>
      <w:rFonts w:ascii="Consolas" w:hAnsi="Consolas" w:cs="Consolas"/>
      <w:sz w:val="21"/>
      <w:szCs w:val="21"/>
    </w:rPr>
  </w:style>
  <w:style w:type="table" w:styleId="af8">
    <w:name w:val="Grid Table Light"/>
    <w:basedOn w:val="a1"/>
    <w:uiPriority w:val="40"/>
    <w:rsid w:val="001C009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9">
    <w:name w:val="Strong"/>
    <w:basedOn w:val="a0"/>
    <w:uiPriority w:val="22"/>
    <w:qFormat/>
    <w:rsid w:val="00DD6E9F"/>
    <w:rPr>
      <w:b/>
      <w:bCs/>
    </w:rPr>
  </w:style>
  <w:style w:type="paragraph" w:styleId="32">
    <w:name w:val="Body Text Indent 3"/>
    <w:basedOn w:val="a"/>
    <w:link w:val="33"/>
    <w:uiPriority w:val="99"/>
    <w:semiHidden/>
    <w:unhideWhenUsed/>
    <w:rsid w:val="0065490F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5490F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31.wmf"/><Relationship Id="rId159" Type="http://schemas.openxmlformats.org/officeDocument/2006/relationships/image" Target="media/image72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11.wmf"/><Relationship Id="rId268" Type="http://schemas.openxmlformats.org/officeDocument/2006/relationships/image" Target="media/image127.wmf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0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20.png"/><Relationship Id="rId139" Type="http://schemas.openxmlformats.org/officeDocument/2006/relationships/oleObject" Target="embeddings/oleObject64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201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8.bin"/><Relationship Id="rId315" Type="http://schemas.openxmlformats.org/officeDocument/2006/relationships/image" Target="media/image151.png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1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73.wmf"/><Relationship Id="rId217" Type="http://schemas.openxmlformats.org/officeDocument/2006/relationships/image" Target="media/image101.wmf"/><Relationship Id="rId399" Type="http://schemas.openxmlformats.org/officeDocument/2006/relationships/image" Target="media/image194.wmf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1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28.wmf"/><Relationship Id="rId326" Type="http://schemas.openxmlformats.org/officeDocument/2006/relationships/image" Target="media/image157.wmf"/><Relationship Id="rId65" Type="http://schemas.openxmlformats.org/officeDocument/2006/relationships/image" Target="media/image32.wmf"/><Relationship Id="rId130" Type="http://schemas.openxmlformats.org/officeDocument/2006/relationships/image" Target="media/image64.wmf"/><Relationship Id="rId368" Type="http://schemas.openxmlformats.org/officeDocument/2006/relationships/image" Target="media/image178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5.bin"/><Relationship Id="rId435" Type="http://schemas.openxmlformats.org/officeDocument/2006/relationships/image" Target="media/image212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2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89.wmf"/><Relationship Id="rId404" Type="http://schemas.openxmlformats.org/officeDocument/2006/relationships/oleObject" Target="embeddings/oleObject201.bin"/><Relationship Id="rId250" Type="http://schemas.openxmlformats.org/officeDocument/2006/relationships/image" Target="media/image118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1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348" Type="http://schemas.openxmlformats.org/officeDocument/2006/relationships/image" Target="media/image168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image" Target="media/image202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2.bin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74.wmf"/><Relationship Id="rId219" Type="http://schemas.openxmlformats.org/officeDocument/2006/relationships/image" Target="media/image102.wmf"/><Relationship Id="rId370" Type="http://schemas.openxmlformats.org/officeDocument/2006/relationships/image" Target="media/image179.wmf"/><Relationship Id="rId426" Type="http://schemas.openxmlformats.org/officeDocument/2006/relationships/oleObject" Target="embeddings/oleObject212.bin"/><Relationship Id="rId230" Type="http://schemas.openxmlformats.org/officeDocument/2006/relationships/oleObject" Target="embeddings/oleObject116.bin"/><Relationship Id="rId25" Type="http://schemas.openxmlformats.org/officeDocument/2006/relationships/image" Target="media/image10.png"/><Relationship Id="rId67" Type="http://schemas.openxmlformats.org/officeDocument/2006/relationships/image" Target="media/image33.wmf"/><Relationship Id="rId272" Type="http://schemas.openxmlformats.org/officeDocument/2006/relationships/image" Target="media/image129.wmf"/><Relationship Id="rId328" Type="http://schemas.openxmlformats.org/officeDocument/2006/relationships/image" Target="media/image158.wmf"/><Relationship Id="rId132" Type="http://schemas.openxmlformats.org/officeDocument/2006/relationships/image" Target="media/image65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0.bin"/><Relationship Id="rId241" Type="http://schemas.openxmlformats.org/officeDocument/2006/relationships/oleObject" Target="embeddings/oleObject121.bin"/><Relationship Id="rId437" Type="http://schemas.openxmlformats.org/officeDocument/2006/relationships/image" Target="media/image213.wmf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43" Type="http://schemas.openxmlformats.org/officeDocument/2006/relationships/oleObject" Target="embeddings/oleObject68.bin"/><Relationship Id="rId185" Type="http://schemas.openxmlformats.org/officeDocument/2006/relationships/image" Target="media/image85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image" Target="media/image190.wmf"/><Relationship Id="rId252" Type="http://schemas.openxmlformats.org/officeDocument/2006/relationships/image" Target="media/image119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1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9.bin"/><Relationship Id="rId417" Type="http://schemas.openxmlformats.org/officeDocument/2006/relationships/image" Target="media/image203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59.bin"/><Relationship Id="rId58" Type="http://schemas.openxmlformats.org/officeDocument/2006/relationships/oleObject" Target="embeddings/oleObject23.bin"/><Relationship Id="rId123" Type="http://schemas.openxmlformats.org/officeDocument/2006/relationships/image" Target="media/image61.wmf"/><Relationship Id="rId330" Type="http://schemas.openxmlformats.org/officeDocument/2006/relationships/image" Target="media/image159.wmf"/><Relationship Id="rId165" Type="http://schemas.openxmlformats.org/officeDocument/2006/relationships/image" Target="media/image75.wmf"/><Relationship Id="rId372" Type="http://schemas.openxmlformats.org/officeDocument/2006/relationships/image" Target="media/image180.wmf"/><Relationship Id="rId428" Type="http://schemas.openxmlformats.org/officeDocument/2006/relationships/oleObject" Target="embeddings/oleObject213.bin"/><Relationship Id="rId232" Type="http://schemas.openxmlformats.org/officeDocument/2006/relationships/image" Target="media/image109.wmf"/><Relationship Id="rId274" Type="http://schemas.openxmlformats.org/officeDocument/2006/relationships/image" Target="media/image130.wmf"/><Relationship Id="rId27" Type="http://schemas.openxmlformats.org/officeDocument/2006/relationships/image" Target="media/image12.wmf"/><Relationship Id="rId69" Type="http://schemas.openxmlformats.org/officeDocument/2006/relationships/image" Target="media/image34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4.bin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image" Target="media/image214.wmf"/><Relationship Id="rId201" Type="http://schemas.openxmlformats.org/officeDocument/2006/relationships/image" Target="media/image93.wmf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51.wmf"/><Relationship Id="rId310" Type="http://schemas.openxmlformats.org/officeDocument/2006/relationships/image" Target="media/image148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69.bin"/><Relationship Id="rId187" Type="http://schemas.openxmlformats.org/officeDocument/2006/relationships/image" Target="media/image86.wmf"/><Relationship Id="rId352" Type="http://schemas.openxmlformats.org/officeDocument/2006/relationships/image" Target="media/image170.wmf"/><Relationship Id="rId394" Type="http://schemas.openxmlformats.org/officeDocument/2006/relationships/image" Target="media/image191.emf"/><Relationship Id="rId408" Type="http://schemas.openxmlformats.org/officeDocument/2006/relationships/oleObject" Target="embeddings/oleObject203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20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296" Type="http://schemas.openxmlformats.org/officeDocument/2006/relationships/image" Target="media/image141.wmf"/><Relationship Id="rId60" Type="http://schemas.openxmlformats.org/officeDocument/2006/relationships/oleObject" Target="embeddings/oleObject24.bin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1.bin"/><Relationship Id="rId419" Type="http://schemas.openxmlformats.org/officeDocument/2006/relationships/image" Target="media/image204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image" Target="media/image115.wmf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99.wmf"/><Relationship Id="rId234" Type="http://schemas.openxmlformats.org/officeDocument/2006/relationships/image" Target="media/image110.wmf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41" Type="http://schemas.openxmlformats.org/officeDocument/2006/relationships/footer" Target="footer1.xml"/><Relationship Id="rId40" Type="http://schemas.openxmlformats.org/officeDocument/2006/relationships/oleObject" Target="embeddings/oleObject15.bin"/><Relationship Id="rId115" Type="http://schemas.openxmlformats.org/officeDocument/2006/relationships/image" Target="media/image57.wmf"/><Relationship Id="rId136" Type="http://schemas.openxmlformats.org/officeDocument/2006/relationships/image" Target="media/image67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6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192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04.bin"/><Relationship Id="rId431" Type="http://schemas.openxmlformats.org/officeDocument/2006/relationships/image" Target="media/image210.wmf"/><Relationship Id="rId30" Type="http://schemas.openxmlformats.org/officeDocument/2006/relationships/oleObject" Target="embeddings/oleObject10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5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7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5.wmf"/><Relationship Id="rId442" Type="http://schemas.openxmlformats.org/officeDocument/2006/relationships/fontTable" Target="fontTable.xml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image" Target="media/image82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411" Type="http://schemas.openxmlformats.org/officeDocument/2006/relationships/image" Target="media/image200.wmf"/><Relationship Id="rId432" Type="http://schemas.openxmlformats.org/officeDocument/2006/relationships/oleObject" Target="embeddings/oleObject215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image" Target="media/image2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7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0.bin"/><Relationship Id="rId443" Type="http://schemas.openxmlformats.org/officeDocument/2006/relationships/theme" Target="theme/theme1.xml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68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5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png"/><Relationship Id="rId356" Type="http://schemas.openxmlformats.org/officeDocument/2006/relationships/image" Target="media/image172.wmf"/><Relationship Id="rId398" Type="http://schemas.openxmlformats.org/officeDocument/2006/relationships/oleObject" Target="embeddings/oleObject198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81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206.wmf"/><Relationship Id="rId258" Type="http://schemas.openxmlformats.org/officeDocument/2006/relationships/image" Target="media/image122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78.wmf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1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33.wmf"/><Relationship Id="rId336" Type="http://schemas.openxmlformats.org/officeDocument/2006/relationships/image" Target="media/image162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83.wmf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3.bin"/><Relationship Id="rId44" Type="http://schemas.openxmlformats.org/officeDocument/2006/relationships/image" Target="media/image21.wmf"/><Relationship Id="rId86" Type="http://schemas.openxmlformats.org/officeDocument/2006/relationships/oleObject" Target="embeddings/oleObject37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4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06.bin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image" Target="media/image123.wmf"/><Relationship Id="rId316" Type="http://schemas.openxmlformats.org/officeDocument/2006/relationships/image" Target="media/image152.wmf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3.wmf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207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7.bin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173" Type="http://schemas.openxmlformats.org/officeDocument/2006/relationships/image" Target="media/image79.wmf"/><Relationship Id="rId229" Type="http://schemas.openxmlformats.org/officeDocument/2006/relationships/image" Target="media/image107.wmf"/><Relationship Id="rId380" Type="http://schemas.openxmlformats.org/officeDocument/2006/relationships/image" Target="media/image184.wmf"/><Relationship Id="rId436" Type="http://schemas.openxmlformats.org/officeDocument/2006/relationships/oleObject" Target="embeddings/oleObject217.bin"/><Relationship Id="rId240" Type="http://schemas.openxmlformats.org/officeDocument/2006/relationships/image" Target="media/image113.wmf"/><Relationship Id="rId35" Type="http://schemas.openxmlformats.org/officeDocument/2006/relationships/image" Target="media/image16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282" Type="http://schemas.openxmlformats.org/officeDocument/2006/relationships/image" Target="media/image134.wmf"/><Relationship Id="rId338" Type="http://schemas.openxmlformats.org/officeDocument/2006/relationships/image" Target="media/image163.wmf"/><Relationship Id="rId8" Type="http://schemas.openxmlformats.org/officeDocument/2006/relationships/image" Target="media/image1.pn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5.bin"/><Relationship Id="rId405" Type="http://schemas.openxmlformats.org/officeDocument/2006/relationships/image" Target="media/image197.wmf"/><Relationship Id="rId251" Type="http://schemas.openxmlformats.org/officeDocument/2006/relationships/oleObject" Target="embeddings/oleObject126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4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53" Type="http://schemas.openxmlformats.org/officeDocument/2006/relationships/oleObject" Target="embeddings/oleObject77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74.wmf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11.bin"/><Relationship Id="rId15" Type="http://schemas.openxmlformats.org/officeDocument/2006/relationships/image" Target="media/image5.wmf"/><Relationship Id="rId57" Type="http://schemas.openxmlformats.org/officeDocument/2006/relationships/image" Target="media/image28.wmf"/><Relationship Id="rId262" Type="http://schemas.openxmlformats.org/officeDocument/2006/relationships/image" Target="media/image124.wmf"/><Relationship Id="rId318" Type="http://schemas.openxmlformats.org/officeDocument/2006/relationships/image" Target="media/image153.wmf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85.bin"/><Relationship Id="rId427" Type="http://schemas.openxmlformats.org/officeDocument/2006/relationships/image" Target="media/image208.wmf"/><Relationship Id="rId26" Type="http://schemas.openxmlformats.org/officeDocument/2006/relationships/image" Target="media/image11.png"/><Relationship Id="rId231" Type="http://schemas.openxmlformats.org/officeDocument/2006/relationships/image" Target="media/image108.png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4.bin"/><Relationship Id="rId68" Type="http://schemas.openxmlformats.org/officeDocument/2006/relationships/oleObject" Target="embeddings/oleObject28.bin"/><Relationship Id="rId133" Type="http://schemas.openxmlformats.org/officeDocument/2006/relationships/oleObject" Target="embeddings/oleObject61.bin"/><Relationship Id="rId175" Type="http://schemas.openxmlformats.org/officeDocument/2006/relationships/image" Target="media/image80.wmf"/><Relationship Id="rId340" Type="http://schemas.openxmlformats.org/officeDocument/2006/relationships/image" Target="media/image164.wmf"/><Relationship Id="rId200" Type="http://schemas.openxmlformats.org/officeDocument/2006/relationships/oleObject" Target="embeddings/oleObject101.bin"/><Relationship Id="rId382" Type="http://schemas.openxmlformats.org/officeDocument/2006/relationships/image" Target="media/image185.wmf"/><Relationship Id="rId438" Type="http://schemas.openxmlformats.org/officeDocument/2006/relationships/oleObject" Target="embeddings/oleObject218.bin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37" Type="http://schemas.openxmlformats.org/officeDocument/2006/relationships/image" Target="media/image17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39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8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8" Type="http://schemas.openxmlformats.org/officeDocument/2006/relationships/image" Target="media/image23.png"/><Relationship Id="rId113" Type="http://schemas.openxmlformats.org/officeDocument/2006/relationships/image" Target="media/image56.wmf"/><Relationship Id="rId320" Type="http://schemas.openxmlformats.org/officeDocument/2006/relationships/image" Target="media/image154.wmf"/><Relationship Id="rId155" Type="http://schemas.openxmlformats.org/officeDocument/2006/relationships/image" Target="media/image70.wmf"/><Relationship Id="rId197" Type="http://schemas.openxmlformats.org/officeDocument/2006/relationships/image" Target="media/image91.wmf"/><Relationship Id="rId362" Type="http://schemas.openxmlformats.org/officeDocument/2006/relationships/image" Target="media/image175.wmf"/><Relationship Id="rId418" Type="http://schemas.openxmlformats.org/officeDocument/2006/relationships/oleObject" Target="embeddings/oleObject208.bin"/><Relationship Id="rId222" Type="http://schemas.openxmlformats.org/officeDocument/2006/relationships/oleObject" Target="embeddings/oleObject112.bin"/><Relationship Id="rId264" Type="http://schemas.openxmlformats.org/officeDocument/2006/relationships/image" Target="media/image125.wmf"/><Relationship Id="rId17" Type="http://schemas.openxmlformats.org/officeDocument/2006/relationships/image" Target="media/image6.wmf"/><Relationship Id="rId59" Type="http://schemas.openxmlformats.org/officeDocument/2006/relationships/image" Target="media/image29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9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2.bin"/><Relationship Id="rId177" Type="http://schemas.openxmlformats.org/officeDocument/2006/relationships/image" Target="media/image81.wmf"/><Relationship Id="rId342" Type="http://schemas.openxmlformats.org/officeDocument/2006/relationships/image" Target="media/image165.wmf"/><Relationship Id="rId384" Type="http://schemas.openxmlformats.org/officeDocument/2006/relationships/image" Target="media/image18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14798-C89E-4E0A-957E-8A8AF383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68</Pages>
  <Words>15321</Words>
  <Characters>87334</Characters>
  <Application>Microsoft Office Word</Application>
  <DocSecurity>0</DocSecurity>
  <Lines>727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Лигостаев</dc:creator>
  <cp:keywords/>
  <dc:description/>
  <cp:lastModifiedBy>art133140@outlook.com</cp:lastModifiedBy>
  <cp:revision>2</cp:revision>
  <cp:lastPrinted>2019-06-05T23:08:00Z</cp:lastPrinted>
  <dcterms:created xsi:type="dcterms:W3CDTF">2021-04-27T09:23:00Z</dcterms:created>
  <dcterms:modified xsi:type="dcterms:W3CDTF">2021-04-27T09:23:00Z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